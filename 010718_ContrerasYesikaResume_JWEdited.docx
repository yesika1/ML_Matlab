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337D0" w14:textId="77777777" w:rsidR="004B60DE" w:rsidRPr="00F86785" w:rsidRDefault="00BE11E0" w:rsidP="009B6AD8">
      <w:pPr>
        <w:pBdr>
          <w:bottom w:val="single" w:sz="6" w:space="0" w:color="auto"/>
        </w:pBdr>
        <w:jc w:val="center"/>
        <w:outlineLvl w:val="0"/>
        <w:rPr>
          <w:rFonts w:ascii="Helvetica" w:hAnsi="Helvetica"/>
          <w:b/>
          <w:color w:val="262626" w:themeColor="text1" w:themeTint="D9"/>
          <w:sz w:val="32"/>
          <w:szCs w:val="30"/>
        </w:rPr>
      </w:pPr>
      <w:r w:rsidRPr="00F86785">
        <w:rPr>
          <w:rFonts w:ascii="Helvetica" w:hAnsi="Helvetica"/>
          <w:b/>
          <w:color w:val="262626" w:themeColor="text1" w:themeTint="D9"/>
          <w:sz w:val="32"/>
          <w:szCs w:val="30"/>
        </w:rPr>
        <w:t>Yesika Contreras Duarte</w:t>
      </w:r>
    </w:p>
    <w:p w14:paraId="0D510653" w14:textId="77777777" w:rsidR="004B60DE" w:rsidRPr="00E74D0A" w:rsidRDefault="004B60DE" w:rsidP="000171C6">
      <w:pPr>
        <w:spacing w:after="120"/>
        <w:outlineLvl w:val="0"/>
        <w:rPr>
          <w:rFonts w:ascii="Helvetica" w:hAnsi="Helvetica"/>
          <w:color w:val="262626" w:themeColor="text1" w:themeTint="D9"/>
          <w:sz w:val="19"/>
          <w:szCs w:val="19"/>
        </w:rPr>
      </w:pPr>
      <w:r w:rsidRPr="00E74D0A">
        <w:rPr>
          <w:rFonts w:ascii="Helvetica" w:hAnsi="Helvetica"/>
          <w:i/>
          <w:color w:val="262626" w:themeColor="text1" w:themeTint="D9"/>
          <w:sz w:val="19"/>
          <w:szCs w:val="19"/>
        </w:rPr>
        <w:t>Chicago</w:t>
      </w:r>
      <w:r w:rsidR="005C05B6" w:rsidRPr="00E74D0A">
        <w:rPr>
          <w:rFonts w:ascii="Helvetica" w:hAnsi="Helvetica"/>
          <w:i/>
          <w:color w:val="262626" w:themeColor="text1" w:themeTint="D9"/>
          <w:sz w:val="19"/>
          <w:szCs w:val="19"/>
        </w:rPr>
        <w:t>, IL</w:t>
      </w:r>
      <w:r w:rsidR="009700A4" w:rsidRPr="009700A4">
        <w:rPr>
          <w:rFonts w:ascii="Menlo Regular" w:hAnsi="Menlo Regular" w:cs="Menlo Regular"/>
          <w:color w:val="262626" w:themeColor="text1" w:themeTint="D9"/>
        </w:rPr>
        <w:t>⎟</w:t>
      </w:r>
      <w:r w:rsidR="002E5773">
        <w:rPr>
          <w:rFonts w:ascii="Helvetica" w:hAnsi="Helvetica"/>
          <w:i/>
          <w:color w:val="262626" w:themeColor="text1" w:themeTint="D9"/>
          <w:sz w:val="19"/>
          <w:szCs w:val="19"/>
        </w:rPr>
        <w:t xml:space="preserve"> 414-</w:t>
      </w:r>
      <w:r w:rsidR="00474C2D" w:rsidRPr="00E74D0A">
        <w:rPr>
          <w:rFonts w:ascii="Helvetica" w:hAnsi="Helvetica"/>
          <w:i/>
          <w:color w:val="262626" w:themeColor="text1" w:themeTint="D9"/>
          <w:sz w:val="19"/>
          <w:szCs w:val="19"/>
        </w:rPr>
        <w:t xml:space="preserve"> </w:t>
      </w:r>
      <w:r w:rsidRPr="00E74D0A">
        <w:rPr>
          <w:rFonts w:ascii="Helvetica" w:hAnsi="Helvetica"/>
          <w:i/>
          <w:color w:val="262626" w:themeColor="text1" w:themeTint="D9"/>
          <w:sz w:val="19"/>
          <w:szCs w:val="19"/>
        </w:rPr>
        <w:t>731-1400</w:t>
      </w:r>
      <w:r w:rsidR="00732A70" w:rsidRPr="009700A4">
        <w:rPr>
          <w:rFonts w:ascii="Menlo Regular" w:hAnsi="Menlo Regular" w:cs="Menlo Regular"/>
          <w:color w:val="262626" w:themeColor="text1" w:themeTint="D9"/>
        </w:rPr>
        <w:t>⎟</w:t>
      </w:r>
      <w:r w:rsidR="00A67041" w:rsidRPr="006A5E67">
        <w:rPr>
          <w:rFonts w:ascii="Helvetica" w:hAnsi="Helvetica"/>
          <w:i/>
          <w:color w:val="262626" w:themeColor="text1" w:themeTint="D9"/>
        </w:rPr>
        <w:t xml:space="preserve"> </w:t>
      </w:r>
      <w:hyperlink r:id="rId8" w:history="1">
        <w:r w:rsidR="006A5E67" w:rsidRPr="006A5E67">
          <w:rPr>
            <w:rFonts w:ascii="Helvetica" w:hAnsi="Helvetica"/>
            <w:color w:val="262626" w:themeColor="text1" w:themeTint="D9"/>
            <w:sz w:val="19"/>
            <w:szCs w:val="19"/>
          </w:rPr>
          <w:t>yesika.contrerasd@gmail.com</w:t>
        </w:r>
      </w:hyperlink>
      <w:r w:rsidR="006A5E67" w:rsidRPr="009700A4">
        <w:rPr>
          <w:rFonts w:ascii="Menlo Regular" w:eastAsia="Cambria Math" w:hAnsi="Menlo Regular" w:cs="Menlo Regular"/>
          <w:color w:val="262626" w:themeColor="text1" w:themeTint="D9"/>
          <w:sz w:val="19"/>
          <w:szCs w:val="19"/>
        </w:rPr>
        <w:t>⎟</w:t>
      </w:r>
      <w:r w:rsidR="006A5E67" w:rsidRPr="006A5E67">
        <w:rPr>
          <w:rFonts w:ascii="Helvetica" w:hAnsi="Helvetica"/>
          <w:i/>
          <w:color w:val="262626" w:themeColor="text1" w:themeTint="D9"/>
          <w:sz w:val="19"/>
          <w:szCs w:val="19"/>
        </w:rPr>
        <w:t xml:space="preserve"> </w:t>
      </w:r>
      <w:hyperlink r:id="rId9" w:history="1">
        <w:r w:rsidR="006A5E67" w:rsidRPr="006A5E67">
          <w:rPr>
            <w:rFonts w:ascii="Helvetica" w:hAnsi="Helvetica"/>
            <w:color w:val="262626" w:themeColor="text1" w:themeTint="D9"/>
            <w:sz w:val="19"/>
            <w:szCs w:val="19"/>
          </w:rPr>
          <w:t>www.linkedin.com/in/</w:t>
        </w:r>
        <w:proofErr w:type="spellStart"/>
        <w:r w:rsidR="006A5E67" w:rsidRPr="006A5E67">
          <w:rPr>
            <w:rFonts w:ascii="Helvetica" w:hAnsi="Helvetica"/>
            <w:color w:val="262626" w:themeColor="text1" w:themeTint="D9"/>
            <w:sz w:val="19"/>
            <w:szCs w:val="19"/>
          </w:rPr>
          <w:t>yesikacontreras</w:t>
        </w:r>
        <w:proofErr w:type="spellEnd"/>
      </w:hyperlink>
      <w:r w:rsidR="006A5E67" w:rsidRPr="009700A4">
        <w:rPr>
          <w:rFonts w:ascii="Menlo Regular" w:eastAsia="Cambria Math" w:hAnsi="Menlo Regular" w:cs="Menlo Regular"/>
          <w:color w:val="262626" w:themeColor="text1" w:themeTint="D9"/>
          <w:sz w:val="19"/>
          <w:szCs w:val="19"/>
        </w:rPr>
        <w:t>⎟</w:t>
      </w:r>
      <w:r w:rsidR="002E5773">
        <w:rPr>
          <w:rFonts w:ascii="Cambria Math" w:eastAsia="Cambria Math" w:hAnsi="Cambria Math" w:cs="Cambria Math"/>
          <w:i/>
          <w:color w:val="262626" w:themeColor="text1" w:themeTint="D9"/>
          <w:sz w:val="19"/>
          <w:szCs w:val="19"/>
        </w:rPr>
        <w:t xml:space="preserve"> </w:t>
      </w:r>
      <w:r w:rsidR="002E5773">
        <w:rPr>
          <w:rFonts w:ascii="Helvetica" w:hAnsi="Helvetica"/>
          <w:i/>
          <w:color w:val="262626" w:themeColor="text1" w:themeTint="D9"/>
          <w:sz w:val="19"/>
          <w:szCs w:val="19"/>
        </w:rPr>
        <w:t xml:space="preserve">No Visa </w:t>
      </w:r>
      <w:r w:rsidR="00052AD9" w:rsidRPr="00E74D0A">
        <w:rPr>
          <w:rFonts w:ascii="Helvetica" w:hAnsi="Helvetica"/>
          <w:i/>
          <w:color w:val="262626" w:themeColor="text1" w:themeTint="D9"/>
          <w:sz w:val="19"/>
          <w:szCs w:val="19"/>
        </w:rPr>
        <w:t>Sponsorship Required</w:t>
      </w:r>
    </w:p>
    <w:p w14:paraId="786C56DF" w14:textId="77777777" w:rsidR="004B60DE" w:rsidRPr="00F86785" w:rsidRDefault="009261F5" w:rsidP="009B6AD8">
      <w:pPr>
        <w:pBdr>
          <w:bottom w:val="single" w:sz="6" w:space="1" w:color="auto"/>
        </w:pBdr>
        <w:outlineLvl w:val="0"/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PROFILE</w:t>
      </w:r>
    </w:p>
    <w:p w14:paraId="6F4D961B" w14:textId="77777777" w:rsidR="00B352E2" w:rsidRDefault="00B352E2" w:rsidP="00B352E2">
      <w:pPr>
        <w:spacing w:after="120"/>
        <w:jc w:val="both"/>
        <w:rPr>
          <w:rFonts w:ascii="Helvetica" w:hAnsi="Helvetica"/>
          <w:color w:val="262626" w:themeColor="text1" w:themeTint="D9"/>
          <w:sz w:val="18"/>
          <w:szCs w:val="18"/>
        </w:rPr>
      </w:pPr>
      <w:r w:rsidRPr="00EC4C0A">
        <w:rPr>
          <w:rFonts w:ascii="Helvetica" w:hAnsi="Helvetica"/>
          <w:color w:val="262626" w:themeColor="text1" w:themeTint="D9"/>
          <w:sz w:val="18"/>
          <w:szCs w:val="18"/>
        </w:rPr>
        <w:t xml:space="preserve">Bilingual Industrial Engineer with a Master's degree in Business Analytics and management experience. Highly motivated to combine business management, operations research and data analysis to provide actionable </w:t>
      </w:r>
      <w:r w:rsidR="0096679C">
        <w:rPr>
          <w:rFonts w:ascii="Helvetica" w:hAnsi="Helvetica"/>
          <w:color w:val="262626" w:themeColor="text1" w:themeTint="D9"/>
          <w:sz w:val="18"/>
          <w:szCs w:val="18"/>
        </w:rPr>
        <w:t xml:space="preserve">and profitable </w:t>
      </w:r>
      <w:r w:rsidR="00FB382C">
        <w:rPr>
          <w:rFonts w:ascii="Helvetica" w:hAnsi="Helvetica"/>
          <w:color w:val="262626" w:themeColor="text1" w:themeTint="D9"/>
          <w:sz w:val="18"/>
          <w:szCs w:val="18"/>
        </w:rPr>
        <w:t>business insights.</w:t>
      </w:r>
    </w:p>
    <w:p w14:paraId="0E8475A2" w14:textId="77777777" w:rsidR="004B60DE" w:rsidRPr="00F86785" w:rsidRDefault="00B82027" w:rsidP="009B6AD8">
      <w:pPr>
        <w:pBdr>
          <w:bottom w:val="single" w:sz="6" w:space="1" w:color="auto"/>
        </w:pBdr>
        <w:outlineLvl w:val="0"/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EDUCATION</w:t>
      </w:r>
    </w:p>
    <w:p w14:paraId="0AA18A04" w14:textId="77777777" w:rsidR="00BB3C9D" w:rsidRPr="00F86785" w:rsidRDefault="00BB3C9D" w:rsidP="00BB3C9D">
      <w:pPr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 xml:space="preserve">Master of Science, </w:t>
      </w:r>
      <w:r w:rsidR="00F16960" w:rsidRPr="00F86785">
        <w:rPr>
          <w:rFonts w:ascii="Helvetica" w:hAnsi="Helvetica"/>
          <w:b/>
          <w:color w:val="262626" w:themeColor="text1" w:themeTint="D9"/>
        </w:rPr>
        <w:t>Business Analytics</w:t>
      </w:r>
      <w:r w:rsidRPr="00F86785">
        <w:rPr>
          <w:rFonts w:ascii="Helvetica" w:hAnsi="Helvetica"/>
          <w:b/>
          <w:color w:val="262626" w:themeColor="text1" w:themeTint="D9"/>
        </w:rPr>
        <w:tab/>
      </w:r>
      <w:r w:rsidRPr="00F86785">
        <w:rPr>
          <w:rFonts w:ascii="Helvetica" w:hAnsi="Helvetica"/>
          <w:b/>
          <w:color w:val="262626" w:themeColor="text1" w:themeTint="D9"/>
        </w:rPr>
        <w:tab/>
      </w:r>
      <w:r w:rsidRPr="00F86785">
        <w:rPr>
          <w:rFonts w:ascii="Helvetica" w:hAnsi="Helvetica"/>
          <w:b/>
          <w:color w:val="262626" w:themeColor="text1" w:themeTint="D9"/>
        </w:rPr>
        <w:tab/>
      </w:r>
      <w:r w:rsidRPr="00F86785">
        <w:rPr>
          <w:rFonts w:ascii="Helvetica" w:hAnsi="Helvetica"/>
          <w:b/>
          <w:color w:val="262626" w:themeColor="text1" w:themeTint="D9"/>
        </w:rPr>
        <w:tab/>
        <w:t xml:space="preserve">      </w:t>
      </w:r>
      <w:r w:rsidR="003167BC" w:rsidRPr="00F86785">
        <w:rPr>
          <w:rFonts w:ascii="Helvetica" w:hAnsi="Helvetica"/>
          <w:b/>
          <w:color w:val="262626" w:themeColor="text1" w:themeTint="D9"/>
        </w:rPr>
        <w:t xml:space="preserve">   </w:t>
      </w:r>
      <w:r w:rsidR="00E06E72"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AC35A8"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F16960" w:rsidRPr="00F86785">
        <w:rPr>
          <w:rFonts w:ascii="Helvetica" w:hAnsi="Helvetica"/>
          <w:b/>
          <w:color w:val="262626" w:themeColor="text1" w:themeTint="D9"/>
        </w:rPr>
        <w:tab/>
      </w:r>
      <w:r w:rsidR="00F16960" w:rsidRPr="00F86785">
        <w:rPr>
          <w:rFonts w:ascii="Helvetica" w:hAnsi="Helvetica"/>
          <w:b/>
          <w:color w:val="262626" w:themeColor="text1" w:themeTint="D9"/>
        </w:rPr>
        <w:tab/>
        <w:t xml:space="preserve">           </w:t>
      </w:r>
      <w:r w:rsidR="000171C6">
        <w:rPr>
          <w:rFonts w:ascii="Helvetica" w:hAnsi="Helvetica"/>
          <w:b/>
          <w:color w:val="262626" w:themeColor="text1" w:themeTint="D9"/>
        </w:rPr>
        <w:tab/>
      </w:r>
      <w:r w:rsidR="000171C6">
        <w:rPr>
          <w:rFonts w:ascii="Helvetica" w:hAnsi="Helvetica"/>
          <w:b/>
          <w:color w:val="262626" w:themeColor="text1" w:themeTint="D9"/>
        </w:rPr>
        <w:tab/>
      </w:r>
      <w:r w:rsidR="000171C6">
        <w:rPr>
          <w:rFonts w:ascii="Helvetica" w:hAnsi="Helvetica"/>
          <w:b/>
          <w:color w:val="262626" w:themeColor="text1" w:themeTint="D9"/>
        </w:rPr>
        <w:tab/>
        <w:t xml:space="preserve">    </w:t>
      </w:r>
      <w:r w:rsidR="00075AFD">
        <w:rPr>
          <w:rFonts w:ascii="Helvetica" w:hAnsi="Helvetica"/>
          <w:b/>
          <w:color w:val="262626" w:themeColor="text1" w:themeTint="D9"/>
        </w:rPr>
        <w:t xml:space="preserve"> </w:t>
      </w:r>
      <w:r w:rsidR="00F16960" w:rsidRPr="00F86785">
        <w:rPr>
          <w:rFonts w:ascii="Helvetica" w:hAnsi="Helvetica"/>
          <w:b/>
          <w:color w:val="262626" w:themeColor="text1" w:themeTint="D9"/>
        </w:rPr>
        <w:t>Dec</w:t>
      </w:r>
      <w:r w:rsidRPr="00F86785">
        <w:rPr>
          <w:rFonts w:ascii="Helvetica" w:hAnsi="Helvetica"/>
          <w:b/>
          <w:color w:val="262626" w:themeColor="text1" w:themeTint="D9"/>
        </w:rPr>
        <w:t xml:space="preserve"> 201</w:t>
      </w:r>
      <w:r w:rsidR="00F16960" w:rsidRPr="00F86785">
        <w:rPr>
          <w:rFonts w:ascii="Helvetica" w:hAnsi="Helvetica"/>
          <w:b/>
          <w:color w:val="262626" w:themeColor="text1" w:themeTint="D9"/>
        </w:rPr>
        <w:t>7</w:t>
      </w:r>
    </w:p>
    <w:p w14:paraId="72387DD6" w14:textId="77777777" w:rsidR="00657859" w:rsidRPr="00CA0656" w:rsidRDefault="00BB3C9D" w:rsidP="000171C6">
      <w:pPr>
        <w:spacing w:after="120"/>
        <w:rPr>
          <w:rFonts w:ascii="Helvetica" w:hAnsi="Helvetica"/>
          <w:b/>
          <w:color w:val="262626" w:themeColor="text1" w:themeTint="D9"/>
          <w:sz w:val="18"/>
          <w:szCs w:val="18"/>
          <w:rPrChange w:id="0" w:author="Contreras-Duarte, Yesika" w:date="2018-01-07T14:45:00Z">
            <w:rPr>
              <w:rFonts w:ascii="Helvetica" w:hAnsi="Helvetica"/>
              <w:b/>
              <w:color w:val="262626" w:themeColor="text1" w:themeTint="D9"/>
            </w:rPr>
          </w:rPrChange>
        </w:rPr>
      </w:pPr>
      <w:r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1" w:author="Contreras-Duarte, Yesika" w:date="2018-01-07T14:45:00Z">
            <w:rPr>
              <w:rFonts w:ascii="Helvetica" w:hAnsi="Helvetica"/>
              <w:i/>
              <w:color w:val="262626" w:themeColor="text1" w:themeTint="D9"/>
            </w:rPr>
          </w:rPrChange>
        </w:rPr>
        <w:t xml:space="preserve">University of Illinois at Chicago (UIC) – </w:t>
      </w:r>
      <w:proofErr w:type="spellStart"/>
      <w:r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2" w:author="Contreras-Duarte, Yesika" w:date="2018-01-07T14:45:00Z">
            <w:rPr>
              <w:rFonts w:ascii="Helvetica" w:hAnsi="Helvetica"/>
              <w:i/>
              <w:color w:val="262626" w:themeColor="text1" w:themeTint="D9"/>
            </w:rPr>
          </w:rPrChange>
        </w:rPr>
        <w:t>Liautaud</w:t>
      </w:r>
      <w:proofErr w:type="spellEnd"/>
      <w:r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3" w:author="Contreras-Duarte, Yesika" w:date="2018-01-07T14:45:00Z">
            <w:rPr>
              <w:rFonts w:ascii="Helvetica" w:hAnsi="Helvetica"/>
              <w:i/>
              <w:color w:val="262626" w:themeColor="text1" w:themeTint="D9"/>
            </w:rPr>
          </w:rPrChange>
        </w:rPr>
        <w:t xml:space="preserve"> Graduate School of Business</w:t>
      </w:r>
      <w:r w:rsidR="00B352E2"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4" w:author="Contreras-Duarte, Yesika" w:date="2018-01-07T14:45:00Z">
            <w:rPr>
              <w:rFonts w:ascii="Helvetica" w:hAnsi="Helvetica"/>
              <w:i/>
              <w:color w:val="262626" w:themeColor="text1" w:themeTint="D9"/>
            </w:rPr>
          </w:rPrChange>
        </w:rPr>
        <w:t xml:space="preserve"> - GPA: 3.8 </w:t>
      </w:r>
      <w:r w:rsidR="00657859"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5" w:author="Contreras-Duarte, Yesika" w:date="2018-01-07T14:45:00Z">
            <w:rPr>
              <w:rFonts w:ascii="Helvetica" w:hAnsi="Helvetica"/>
              <w:i/>
              <w:color w:val="262626" w:themeColor="text1" w:themeTint="D9"/>
            </w:rPr>
          </w:rPrChange>
        </w:rPr>
        <w:t>/4.0</w:t>
      </w:r>
      <w:r w:rsidR="00657859" w:rsidRPr="00CA0656">
        <w:rPr>
          <w:rFonts w:ascii="Helvetica" w:hAnsi="Helvetica"/>
          <w:color w:val="262626" w:themeColor="text1" w:themeTint="D9"/>
          <w:sz w:val="18"/>
          <w:szCs w:val="18"/>
          <w:rPrChange w:id="6" w:author="Contreras-Duarte, Yesika" w:date="2018-01-07T14:45:00Z">
            <w:rPr>
              <w:rFonts w:ascii="Helvetica" w:hAnsi="Helvetica"/>
              <w:color w:val="262626" w:themeColor="text1" w:themeTint="D9"/>
            </w:rPr>
          </w:rPrChange>
        </w:rPr>
        <w:tab/>
        <w:t xml:space="preserve">  </w:t>
      </w:r>
      <w:r w:rsidRPr="00CA0656">
        <w:rPr>
          <w:rFonts w:ascii="Helvetica" w:hAnsi="Helvetica"/>
          <w:color w:val="262626" w:themeColor="text1" w:themeTint="D9"/>
          <w:sz w:val="18"/>
          <w:szCs w:val="18"/>
          <w:rPrChange w:id="7" w:author="Contreras-Duarte, Yesika" w:date="2018-01-07T14:45:00Z">
            <w:rPr>
              <w:rFonts w:ascii="Helvetica" w:hAnsi="Helvetica"/>
              <w:color w:val="262626" w:themeColor="text1" w:themeTint="D9"/>
            </w:rPr>
          </w:rPrChange>
        </w:rPr>
        <w:t xml:space="preserve">       </w:t>
      </w:r>
      <w:r w:rsidR="00657859" w:rsidRPr="00CA0656">
        <w:rPr>
          <w:rFonts w:ascii="Helvetica" w:hAnsi="Helvetica"/>
          <w:color w:val="262626" w:themeColor="text1" w:themeTint="D9"/>
          <w:sz w:val="18"/>
          <w:szCs w:val="18"/>
          <w:rPrChange w:id="8" w:author="Contreras-Duarte, Yesika" w:date="2018-01-07T14:45:00Z">
            <w:rPr>
              <w:rFonts w:ascii="Helvetica" w:hAnsi="Helvetica"/>
              <w:color w:val="262626" w:themeColor="text1" w:themeTint="D9"/>
            </w:rPr>
          </w:rPrChange>
        </w:rPr>
        <w:t xml:space="preserve">   </w:t>
      </w:r>
      <w:r w:rsidR="00075AFD" w:rsidRPr="00CA0656">
        <w:rPr>
          <w:rFonts w:ascii="Helvetica" w:hAnsi="Helvetica"/>
          <w:color w:val="262626" w:themeColor="text1" w:themeTint="D9"/>
          <w:sz w:val="18"/>
          <w:szCs w:val="18"/>
          <w:rPrChange w:id="9" w:author="Contreras-Duarte, Yesika" w:date="2018-01-07T14:45:00Z">
            <w:rPr>
              <w:rFonts w:ascii="Helvetica" w:hAnsi="Helvetica"/>
              <w:color w:val="262626" w:themeColor="text1" w:themeTint="D9"/>
            </w:rPr>
          </w:rPrChange>
        </w:rPr>
        <w:tab/>
        <w:t xml:space="preserve">     </w:t>
      </w:r>
      <w:r w:rsidR="00C2769E" w:rsidRPr="00CA0656">
        <w:rPr>
          <w:rFonts w:ascii="Helvetica" w:hAnsi="Helvetica"/>
          <w:color w:val="262626" w:themeColor="text1" w:themeTint="D9"/>
          <w:sz w:val="18"/>
          <w:szCs w:val="18"/>
          <w:rPrChange w:id="10" w:author="Contreras-Duarte, Yesika" w:date="2018-01-07T14:45:00Z">
            <w:rPr>
              <w:rFonts w:ascii="Helvetica" w:hAnsi="Helvetica"/>
              <w:color w:val="262626" w:themeColor="text1" w:themeTint="D9"/>
            </w:rPr>
          </w:rPrChange>
        </w:rPr>
        <w:t xml:space="preserve"> </w:t>
      </w:r>
      <w:r w:rsidR="00075AFD" w:rsidRPr="00CA0656">
        <w:rPr>
          <w:rFonts w:ascii="Helvetica" w:hAnsi="Helvetica"/>
          <w:color w:val="262626" w:themeColor="text1" w:themeTint="D9"/>
          <w:sz w:val="18"/>
          <w:szCs w:val="18"/>
          <w:rPrChange w:id="11" w:author="Contreras-Duarte, Yesika" w:date="2018-01-07T14:45:00Z">
            <w:rPr>
              <w:rFonts w:ascii="Helvetica" w:hAnsi="Helvetica"/>
              <w:color w:val="262626" w:themeColor="text1" w:themeTint="D9"/>
            </w:rPr>
          </w:rPrChange>
        </w:rPr>
        <w:t xml:space="preserve"> </w:t>
      </w:r>
      <w:ins w:id="12" w:author="Contreras-Duarte, Yesika" w:date="2018-01-07T14:46:00Z">
        <w:r w:rsidR="00CA0656">
          <w:rPr>
            <w:rFonts w:ascii="Helvetica" w:hAnsi="Helvetica"/>
            <w:color w:val="262626" w:themeColor="text1" w:themeTint="D9"/>
            <w:sz w:val="18"/>
            <w:szCs w:val="18"/>
          </w:rPr>
          <w:tab/>
          <w:t xml:space="preserve">         </w:t>
        </w:r>
      </w:ins>
      <w:r w:rsidRPr="00CA0656">
        <w:rPr>
          <w:rFonts w:ascii="Helvetica" w:hAnsi="Helvetica"/>
          <w:color w:val="262626" w:themeColor="text1" w:themeTint="D9"/>
          <w:sz w:val="18"/>
          <w:szCs w:val="18"/>
          <w:rPrChange w:id="13" w:author="Contreras-Duarte, Yesika" w:date="2018-01-07T14:45:00Z">
            <w:rPr>
              <w:rFonts w:ascii="Helvetica" w:hAnsi="Helvetica"/>
              <w:color w:val="262626" w:themeColor="text1" w:themeTint="D9"/>
              <w:sz w:val="19"/>
              <w:szCs w:val="19"/>
            </w:rPr>
          </w:rPrChange>
        </w:rPr>
        <w:t>Chicago,</w:t>
      </w:r>
      <w:r w:rsidR="008112D5" w:rsidRPr="00CA0656">
        <w:rPr>
          <w:rFonts w:ascii="Helvetica" w:hAnsi="Helvetica"/>
          <w:color w:val="262626" w:themeColor="text1" w:themeTint="D9"/>
          <w:sz w:val="18"/>
          <w:szCs w:val="18"/>
          <w:rPrChange w:id="14" w:author="Contreras-Duarte, Yesika" w:date="2018-01-07T14:45:00Z">
            <w:rPr>
              <w:rFonts w:ascii="Helvetica" w:hAnsi="Helvetica"/>
              <w:color w:val="262626" w:themeColor="text1" w:themeTint="D9"/>
              <w:sz w:val="19"/>
              <w:szCs w:val="19"/>
            </w:rPr>
          </w:rPrChange>
        </w:rPr>
        <w:t xml:space="preserve"> </w:t>
      </w:r>
      <w:r w:rsidR="006C603B" w:rsidRPr="00CA0656">
        <w:rPr>
          <w:rFonts w:ascii="Helvetica" w:hAnsi="Helvetica"/>
          <w:color w:val="262626" w:themeColor="text1" w:themeTint="D9"/>
          <w:sz w:val="18"/>
          <w:szCs w:val="18"/>
          <w:rPrChange w:id="15" w:author="Contreras-Duarte, Yesika" w:date="2018-01-07T14:45:00Z">
            <w:rPr>
              <w:rFonts w:ascii="Helvetica" w:hAnsi="Helvetica"/>
              <w:color w:val="262626" w:themeColor="text1" w:themeTint="D9"/>
              <w:sz w:val="19"/>
              <w:szCs w:val="19"/>
            </w:rPr>
          </w:rPrChange>
        </w:rPr>
        <w:t>IL, USA</w:t>
      </w:r>
    </w:p>
    <w:p w14:paraId="7C407865" w14:textId="77777777" w:rsidR="00B82027" w:rsidRPr="00F86785" w:rsidRDefault="00B82027" w:rsidP="00B82027">
      <w:pPr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B</w:t>
      </w:r>
      <w:r w:rsidR="00BB3C9D" w:rsidRPr="00F86785">
        <w:rPr>
          <w:rFonts w:ascii="Helvetica" w:hAnsi="Helvetica"/>
          <w:b/>
          <w:color w:val="262626" w:themeColor="text1" w:themeTint="D9"/>
        </w:rPr>
        <w:t xml:space="preserve">achelor of </w:t>
      </w:r>
      <w:r w:rsidRPr="00F86785">
        <w:rPr>
          <w:rFonts w:ascii="Helvetica" w:hAnsi="Helvetica"/>
          <w:b/>
          <w:color w:val="262626" w:themeColor="text1" w:themeTint="D9"/>
        </w:rPr>
        <w:t>S</w:t>
      </w:r>
      <w:r w:rsidR="00BB3C9D" w:rsidRPr="00F86785">
        <w:rPr>
          <w:rFonts w:ascii="Helvetica" w:hAnsi="Helvetica"/>
          <w:b/>
          <w:color w:val="262626" w:themeColor="text1" w:themeTint="D9"/>
        </w:rPr>
        <w:t>cience,</w:t>
      </w:r>
      <w:r w:rsidRPr="00F86785">
        <w:rPr>
          <w:rFonts w:ascii="Helvetica" w:hAnsi="Helvetica"/>
          <w:b/>
          <w:color w:val="262626" w:themeColor="text1" w:themeTint="D9"/>
        </w:rPr>
        <w:t xml:space="preserve"> Industrial Engineering</w:t>
      </w:r>
      <w:r w:rsidR="00BB3C9D" w:rsidRPr="00F86785">
        <w:rPr>
          <w:rFonts w:ascii="Helvetica" w:hAnsi="Helvetica"/>
          <w:b/>
          <w:color w:val="262626" w:themeColor="text1" w:themeTint="D9"/>
        </w:rPr>
        <w:tab/>
      </w:r>
      <w:r w:rsidR="00BB3C9D" w:rsidRPr="00F86785">
        <w:rPr>
          <w:rFonts w:ascii="Helvetica" w:hAnsi="Helvetica"/>
          <w:b/>
          <w:color w:val="262626" w:themeColor="text1" w:themeTint="D9"/>
        </w:rPr>
        <w:tab/>
      </w:r>
      <w:r w:rsidR="00BB3C9D" w:rsidRPr="00F86785">
        <w:rPr>
          <w:rFonts w:ascii="Helvetica" w:hAnsi="Helvetica"/>
          <w:b/>
          <w:color w:val="262626" w:themeColor="text1" w:themeTint="D9"/>
        </w:rPr>
        <w:tab/>
      </w:r>
      <w:r w:rsidR="00BB3C9D" w:rsidRPr="00F86785">
        <w:rPr>
          <w:rFonts w:ascii="Helvetica" w:hAnsi="Helvetica"/>
          <w:b/>
          <w:color w:val="262626" w:themeColor="text1" w:themeTint="D9"/>
        </w:rPr>
        <w:tab/>
      </w:r>
      <w:r w:rsidR="00BB3C9D" w:rsidRPr="00F86785">
        <w:rPr>
          <w:rFonts w:ascii="Helvetica" w:hAnsi="Helvetica"/>
          <w:b/>
          <w:color w:val="262626" w:themeColor="text1" w:themeTint="D9"/>
        </w:rPr>
        <w:tab/>
        <w:t xml:space="preserve">           </w:t>
      </w:r>
      <w:r w:rsidR="00E777DF" w:rsidRPr="00F86785">
        <w:rPr>
          <w:rFonts w:ascii="Helvetica" w:hAnsi="Helvetica"/>
          <w:b/>
          <w:color w:val="262626" w:themeColor="text1" w:themeTint="D9"/>
        </w:rPr>
        <w:tab/>
      </w:r>
      <w:r w:rsidR="00BB3C9D"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E777DF" w:rsidRPr="00F86785">
        <w:rPr>
          <w:rFonts w:ascii="Helvetica" w:hAnsi="Helvetica"/>
          <w:b/>
          <w:color w:val="262626" w:themeColor="text1" w:themeTint="D9"/>
        </w:rPr>
        <w:t xml:space="preserve">          </w:t>
      </w:r>
      <w:r w:rsidR="003167BC" w:rsidRPr="00F86785">
        <w:rPr>
          <w:rFonts w:ascii="Helvetica" w:hAnsi="Helvetica"/>
          <w:b/>
          <w:color w:val="262626" w:themeColor="text1" w:themeTint="D9"/>
        </w:rPr>
        <w:t xml:space="preserve">   </w:t>
      </w:r>
      <w:r w:rsidR="00E777DF"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D07A00" w:rsidRPr="00F86785">
        <w:rPr>
          <w:rFonts w:ascii="Helvetica" w:hAnsi="Helvetica"/>
          <w:b/>
          <w:color w:val="262626" w:themeColor="text1" w:themeTint="D9"/>
        </w:rPr>
        <w:t xml:space="preserve">           </w:t>
      </w:r>
      <w:r w:rsidR="00AC35A8"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075AFD">
        <w:rPr>
          <w:rFonts w:ascii="Helvetica" w:hAnsi="Helvetica"/>
          <w:b/>
          <w:color w:val="262626" w:themeColor="text1" w:themeTint="D9"/>
        </w:rPr>
        <w:tab/>
        <w:t xml:space="preserve">     </w:t>
      </w:r>
      <w:r w:rsidR="00D07A00" w:rsidRPr="00F86785">
        <w:rPr>
          <w:rFonts w:ascii="Helvetica" w:hAnsi="Helvetica"/>
          <w:b/>
          <w:color w:val="262626" w:themeColor="text1" w:themeTint="D9"/>
        </w:rPr>
        <w:t>Dec</w:t>
      </w:r>
      <w:r w:rsidRPr="00F86785">
        <w:rPr>
          <w:rFonts w:ascii="Helvetica" w:hAnsi="Helvetica"/>
          <w:b/>
          <w:color w:val="262626" w:themeColor="text1" w:themeTint="D9"/>
        </w:rPr>
        <w:t xml:space="preserve"> 2013</w:t>
      </w:r>
    </w:p>
    <w:p w14:paraId="5057AC0F" w14:textId="77777777" w:rsidR="00BB3C9D" w:rsidRPr="00CA0656" w:rsidRDefault="00BB3C9D" w:rsidP="000171C6">
      <w:pPr>
        <w:spacing w:after="120"/>
        <w:rPr>
          <w:rFonts w:ascii="Helvetica" w:hAnsi="Helvetica"/>
          <w:color w:val="262626" w:themeColor="text1" w:themeTint="D9"/>
          <w:sz w:val="18"/>
          <w:szCs w:val="18"/>
          <w:rPrChange w:id="16" w:author="Contreras-Duarte, Yesika" w:date="2018-01-07T14:46:00Z">
            <w:rPr>
              <w:rFonts w:ascii="Helvetica" w:hAnsi="Helvetica"/>
              <w:color w:val="262626" w:themeColor="text1" w:themeTint="D9"/>
            </w:rPr>
          </w:rPrChange>
        </w:rPr>
      </w:pPr>
      <w:r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17" w:author="Contreras-Duarte, Yesika" w:date="2018-01-07T14:46:00Z">
            <w:rPr>
              <w:rFonts w:ascii="Helvetica" w:hAnsi="Helvetica"/>
              <w:i/>
              <w:color w:val="262626" w:themeColor="text1" w:themeTint="D9"/>
            </w:rPr>
          </w:rPrChange>
        </w:rPr>
        <w:t xml:space="preserve">Universidad Industrial de Santander (UIS) </w:t>
      </w:r>
      <w:r w:rsidR="00E06E72"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18" w:author="Contreras-Duarte, Yesika" w:date="2018-01-07T14:46:00Z">
            <w:rPr>
              <w:rFonts w:ascii="Helvetica" w:hAnsi="Helvetica"/>
              <w:i/>
              <w:color w:val="262626" w:themeColor="text1" w:themeTint="D9"/>
            </w:rPr>
          </w:rPrChange>
        </w:rPr>
        <w:t>- GPA: 4.1/5.0</w:t>
      </w:r>
      <w:r w:rsidR="00E06E72" w:rsidRPr="00CA0656">
        <w:rPr>
          <w:rFonts w:ascii="Helvetica" w:hAnsi="Helvetica"/>
          <w:i/>
          <w:color w:val="262626" w:themeColor="text1" w:themeTint="D9"/>
          <w:sz w:val="18"/>
          <w:szCs w:val="18"/>
          <w:rPrChange w:id="19" w:author="Contreras-Duarte, Yesika" w:date="2018-01-07T14:46:00Z">
            <w:rPr>
              <w:rFonts w:ascii="Helvetica" w:hAnsi="Helvetica"/>
              <w:i/>
              <w:color w:val="262626" w:themeColor="text1" w:themeTint="D9"/>
            </w:rPr>
          </w:rPrChange>
        </w:rPr>
        <w:tab/>
      </w:r>
      <w:r w:rsidR="00E06E72" w:rsidRPr="00CA0656">
        <w:rPr>
          <w:rFonts w:ascii="Helvetica" w:hAnsi="Helvetica"/>
          <w:color w:val="262626" w:themeColor="text1" w:themeTint="D9"/>
          <w:sz w:val="18"/>
          <w:szCs w:val="18"/>
          <w:rPrChange w:id="20" w:author="Contreras-Duarte, Yesika" w:date="2018-01-07T14:46:00Z">
            <w:rPr>
              <w:rFonts w:ascii="Helvetica" w:hAnsi="Helvetica"/>
              <w:color w:val="262626" w:themeColor="text1" w:themeTint="D9"/>
            </w:rPr>
          </w:rPrChange>
        </w:rPr>
        <w:tab/>
      </w:r>
      <w:r w:rsidR="00E06E72" w:rsidRPr="00CA0656">
        <w:rPr>
          <w:rFonts w:ascii="Helvetica" w:hAnsi="Helvetica"/>
          <w:color w:val="262626" w:themeColor="text1" w:themeTint="D9"/>
          <w:sz w:val="18"/>
          <w:szCs w:val="18"/>
          <w:rPrChange w:id="21" w:author="Contreras-Duarte, Yesika" w:date="2018-01-07T14:46:00Z">
            <w:rPr>
              <w:rFonts w:ascii="Helvetica" w:hAnsi="Helvetica"/>
              <w:color w:val="262626" w:themeColor="text1" w:themeTint="D9"/>
            </w:rPr>
          </w:rPrChange>
        </w:rPr>
        <w:tab/>
      </w:r>
      <w:r w:rsidR="00E06E72" w:rsidRPr="00CA0656">
        <w:rPr>
          <w:rFonts w:ascii="Helvetica" w:hAnsi="Helvetica"/>
          <w:color w:val="262626" w:themeColor="text1" w:themeTint="D9"/>
          <w:sz w:val="18"/>
          <w:szCs w:val="18"/>
          <w:rPrChange w:id="22" w:author="Contreras-Duarte, Yesika" w:date="2018-01-07T14:46:00Z">
            <w:rPr>
              <w:rFonts w:ascii="Helvetica" w:hAnsi="Helvetica"/>
              <w:color w:val="262626" w:themeColor="text1" w:themeTint="D9"/>
            </w:rPr>
          </w:rPrChange>
        </w:rPr>
        <w:tab/>
      </w:r>
      <w:r w:rsidR="00E06E72" w:rsidRPr="00CA0656">
        <w:rPr>
          <w:rFonts w:ascii="Helvetica" w:hAnsi="Helvetica"/>
          <w:color w:val="262626" w:themeColor="text1" w:themeTint="D9"/>
          <w:sz w:val="18"/>
          <w:szCs w:val="18"/>
          <w:rPrChange w:id="23" w:author="Contreras-Duarte, Yesika" w:date="2018-01-07T14:46:00Z">
            <w:rPr>
              <w:rFonts w:ascii="Helvetica" w:hAnsi="Helvetica"/>
              <w:color w:val="262626" w:themeColor="text1" w:themeTint="D9"/>
            </w:rPr>
          </w:rPrChange>
        </w:rPr>
        <w:tab/>
        <w:t xml:space="preserve">   </w:t>
      </w:r>
      <w:r w:rsidR="00075AFD" w:rsidRPr="00CA0656">
        <w:rPr>
          <w:rFonts w:ascii="Helvetica" w:hAnsi="Helvetica"/>
          <w:color w:val="262626" w:themeColor="text1" w:themeTint="D9"/>
          <w:sz w:val="18"/>
          <w:szCs w:val="18"/>
          <w:rPrChange w:id="24" w:author="Contreras-Duarte, Yesika" w:date="2018-01-07T14:46:00Z">
            <w:rPr>
              <w:rFonts w:ascii="Helvetica" w:hAnsi="Helvetica"/>
              <w:color w:val="262626" w:themeColor="text1" w:themeTint="D9"/>
            </w:rPr>
          </w:rPrChange>
        </w:rPr>
        <w:t xml:space="preserve">                </w:t>
      </w:r>
      <w:r w:rsidR="00C2769E" w:rsidRPr="00CA0656">
        <w:rPr>
          <w:rFonts w:ascii="Helvetica" w:hAnsi="Helvetica"/>
          <w:color w:val="262626" w:themeColor="text1" w:themeTint="D9"/>
          <w:sz w:val="18"/>
          <w:szCs w:val="18"/>
          <w:rPrChange w:id="25" w:author="Contreras-Duarte, Yesika" w:date="2018-01-07T14:46:00Z">
            <w:rPr>
              <w:rFonts w:ascii="Helvetica" w:hAnsi="Helvetica"/>
              <w:color w:val="262626" w:themeColor="text1" w:themeTint="D9"/>
            </w:rPr>
          </w:rPrChange>
        </w:rPr>
        <w:t xml:space="preserve">  </w:t>
      </w:r>
      <w:ins w:id="26" w:author="Contreras-Duarte, Yesika" w:date="2018-01-07T14:46:00Z">
        <w:r w:rsidR="00CA0656">
          <w:rPr>
            <w:rFonts w:ascii="Helvetica" w:hAnsi="Helvetica"/>
            <w:color w:val="262626" w:themeColor="text1" w:themeTint="D9"/>
            <w:sz w:val="18"/>
            <w:szCs w:val="18"/>
          </w:rPr>
          <w:t xml:space="preserve">     </w:t>
        </w:r>
      </w:ins>
      <w:r w:rsidRPr="00CA0656">
        <w:rPr>
          <w:rFonts w:ascii="Helvetica" w:hAnsi="Helvetica"/>
          <w:color w:val="262626" w:themeColor="text1" w:themeTint="D9"/>
          <w:sz w:val="18"/>
          <w:szCs w:val="18"/>
          <w:rPrChange w:id="27" w:author="Contreras-Duarte, Yesika" w:date="2018-01-07T14:46:00Z">
            <w:rPr>
              <w:rFonts w:ascii="Helvetica" w:hAnsi="Helvetica"/>
              <w:color w:val="262626" w:themeColor="text1" w:themeTint="D9"/>
              <w:sz w:val="19"/>
              <w:szCs w:val="19"/>
            </w:rPr>
          </w:rPrChange>
        </w:rPr>
        <w:t>Bucaramanga, Colombia</w:t>
      </w:r>
    </w:p>
    <w:p w14:paraId="4E708E8B" w14:textId="77777777" w:rsidR="00116688" w:rsidRPr="00F86785" w:rsidRDefault="00116688" w:rsidP="00116688">
      <w:pPr>
        <w:pBdr>
          <w:bottom w:val="single" w:sz="6" w:space="1" w:color="auto"/>
        </w:pBdr>
        <w:outlineLvl w:val="0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ADDITIONAL SKILLS</w:t>
      </w:r>
    </w:p>
    <w:p w14:paraId="4F195532" w14:textId="77777777" w:rsidR="00090D86" w:rsidRPr="00090D86" w:rsidRDefault="00F86A94" w:rsidP="00090D86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 w:rsidRPr="00F86A94">
        <w:rPr>
          <w:rFonts w:ascii="Helvetica" w:hAnsi="Helvetica"/>
          <w:color w:val="262626" w:themeColor="text1" w:themeTint="D9"/>
          <w:sz w:val="18"/>
        </w:rPr>
        <w:t>Data Analytics, Machine Learning, Business Analytics</w:t>
      </w:r>
      <w:r>
        <w:rPr>
          <w:rFonts w:ascii="Helvetica" w:hAnsi="Helvetica"/>
          <w:color w:val="262626" w:themeColor="text1" w:themeTint="D9"/>
          <w:sz w:val="18"/>
        </w:rPr>
        <w:t xml:space="preserve">, </w:t>
      </w:r>
      <w:r w:rsidRPr="00F86A94">
        <w:rPr>
          <w:rFonts w:ascii="Helvetica" w:hAnsi="Helvetica"/>
          <w:color w:val="262626" w:themeColor="text1" w:themeTint="D9"/>
          <w:sz w:val="18"/>
        </w:rPr>
        <w:t>Data</w:t>
      </w:r>
      <w:r>
        <w:rPr>
          <w:rFonts w:ascii="Helvetica" w:hAnsi="Helvetica"/>
          <w:color w:val="262626" w:themeColor="text1" w:themeTint="D9"/>
          <w:sz w:val="18"/>
        </w:rPr>
        <w:t xml:space="preserve"> Mining and Data Visualizations,</w:t>
      </w:r>
      <w:r w:rsidRPr="00F86A94">
        <w:rPr>
          <w:rFonts w:ascii="Helvetica" w:hAnsi="Helvetica"/>
          <w:color w:val="262626" w:themeColor="text1" w:themeTint="D9"/>
          <w:sz w:val="18"/>
        </w:rPr>
        <w:t xml:space="preserve"> </w:t>
      </w:r>
      <w:r w:rsidR="00E240FA">
        <w:rPr>
          <w:rFonts w:ascii="Helvetica" w:hAnsi="Helvetica"/>
          <w:color w:val="262626" w:themeColor="text1" w:themeTint="D9"/>
          <w:sz w:val="18"/>
        </w:rPr>
        <w:t>Natural Language Processing</w:t>
      </w:r>
      <w:r w:rsidR="00D6133E">
        <w:rPr>
          <w:rFonts w:ascii="Helvetica" w:hAnsi="Helvetica"/>
          <w:color w:val="262626" w:themeColor="text1" w:themeTint="D9"/>
          <w:sz w:val="18"/>
        </w:rPr>
        <w:t>.</w:t>
      </w:r>
      <w:r w:rsidR="00A97DDD">
        <w:rPr>
          <w:rFonts w:ascii="Helvetica" w:hAnsi="Helvetica"/>
          <w:color w:val="262626" w:themeColor="text1" w:themeTint="D9"/>
          <w:sz w:val="18"/>
        </w:rPr>
        <w:t xml:space="preserve"> </w:t>
      </w:r>
      <w:r w:rsidR="00F13828" w:rsidRPr="00F13828">
        <w:rPr>
          <w:rFonts w:ascii="Helvetica" w:hAnsi="Helvetica"/>
          <w:color w:val="262626" w:themeColor="text1" w:themeTint="D9"/>
          <w:sz w:val="18"/>
        </w:rPr>
        <w:t>Predictive Modeling, Regression, Classification, Clustering, Time-series Forecasting</w:t>
      </w:r>
      <w:r w:rsidR="00F13828">
        <w:rPr>
          <w:rFonts w:ascii="Helvetica" w:hAnsi="Helvetica"/>
          <w:color w:val="262626" w:themeColor="text1" w:themeTint="D9"/>
          <w:sz w:val="18"/>
        </w:rPr>
        <w:t xml:space="preserve">, </w:t>
      </w:r>
      <w:r w:rsidR="00F13828" w:rsidRPr="00F13828">
        <w:rPr>
          <w:rFonts w:ascii="Helvetica" w:hAnsi="Helvetica"/>
          <w:color w:val="262626" w:themeColor="text1" w:themeTint="D9"/>
          <w:sz w:val="18"/>
        </w:rPr>
        <w:t>Text Analytics</w:t>
      </w:r>
      <w:r w:rsidR="00F13828">
        <w:rPr>
          <w:rFonts w:ascii="Helvetica" w:hAnsi="Helvetica"/>
          <w:color w:val="262626" w:themeColor="text1" w:themeTint="D9"/>
          <w:sz w:val="18"/>
        </w:rPr>
        <w:t>, Random Forest, Neural Networks, K-Nearest Neighbors.</w:t>
      </w:r>
      <w:r w:rsidR="00F13828" w:rsidRPr="00F13828">
        <w:rPr>
          <w:rFonts w:ascii="Helvetica" w:hAnsi="Helvetica"/>
          <w:color w:val="262626" w:themeColor="text1" w:themeTint="D9"/>
          <w:sz w:val="18"/>
        </w:rPr>
        <w:t xml:space="preserve"> </w:t>
      </w:r>
      <w:r w:rsidR="00056FF2">
        <w:rPr>
          <w:rFonts w:ascii="Helvetica" w:hAnsi="Helvetica"/>
          <w:color w:val="262626" w:themeColor="text1" w:themeTint="D9"/>
          <w:sz w:val="18"/>
        </w:rPr>
        <w:t xml:space="preserve">Apache </w:t>
      </w:r>
      <w:r w:rsidR="00DC42ED" w:rsidRPr="00DC42ED">
        <w:rPr>
          <w:rFonts w:ascii="Helvetica" w:hAnsi="Helvetica"/>
          <w:color w:val="262626" w:themeColor="text1" w:themeTint="D9"/>
          <w:sz w:val="18"/>
        </w:rPr>
        <w:t>Hadoop</w:t>
      </w:r>
      <w:r w:rsidR="00DC42ED">
        <w:rPr>
          <w:rFonts w:ascii="Helvetica" w:hAnsi="Helvetica"/>
          <w:color w:val="262626" w:themeColor="text1" w:themeTint="D9"/>
          <w:sz w:val="18"/>
        </w:rPr>
        <w:t>,</w:t>
      </w:r>
      <w:r w:rsidR="00AA164E">
        <w:rPr>
          <w:rFonts w:ascii="Helvetica" w:hAnsi="Helvetica"/>
          <w:color w:val="262626" w:themeColor="text1" w:themeTint="D9"/>
          <w:sz w:val="18"/>
        </w:rPr>
        <w:t xml:space="preserve"> Hive, and </w:t>
      </w:r>
      <w:r w:rsidR="00AA164E" w:rsidRPr="00AA164E">
        <w:rPr>
          <w:rFonts w:ascii="Helvetica" w:hAnsi="Helvetica"/>
          <w:color w:val="262626" w:themeColor="text1" w:themeTint="D9"/>
          <w:sz w:val="18"/>
        </w:rPr>
        <w:t>Mahout</w:t>
      </w:r>
      <w:r w:rsidR="00AA164E">
        <w:rPr>
          <w:rFonts w:ascii="Helvetica" w:hAnsi="Helvetica"/>
          <w:color w:val="262626" w:themeColor="text1" w:themeTint="D9"/>
          <w:sz w:val="18"/>
        </w:rPr>
        <w:t>.</w:t>
      </w:r>
      <w:r w:rsidR="00AA164E" w:rsidRPr="00AA164E">
        <w:rPr>
          <w:rFonts w:ascii="Helvetica" w:hAnsi="Helvetica"/>
          <w:color w:val="262626" w:themeColor="text1" w:themeTint="D9"/>
          <w:sz w:val="18"/>
        </w:rPr>
        <w:t xml:space="preserve"> </w:t>
      </w:r>
      <w:r w:rsidR="00A97DDD" w:rsidRPr="00A97DDD">
        <w:rPr>
          <w:rFonts w:ascii="Helvetica" w:hAnsi="Helvetica"/>
          <w:color w:val="262626" w:themeColor="text1" w:themeTint="D9"/>
          <w:sz w:val="18"/>
        </w:rPr>
        <w:t>Lean Six Sigma Methodology</w:t>
      </w:r>
      <w:r>
        <w:rPr>
          <w:rFonts w:ascii="Helvetica" w:hAnsi="Helvetica"/>
          <w:color w:val="262626" w:themeColor="text1" w:themeTint="D9"/>
          <w:sz w:val="18"/>
        </w:rPr>
        <w:t xml:space="preserve">, </w:t>
      </w:r>
      <w:r w:rsidRPr="00090D86">
        <w:rPr>
          <w:rFonts w:ascii="Helvetica" w:hAnsi="Helvetica"/>
          <w:color w:val="262626" w:themeColor="text1" w:themeTint="D9"/>
          <w:sz w:val="18"/>
        </w:rPr>
        <w:t xml:space="preserve">Agile Project management, </w:t>
      </w:r>
      <w:r>
        <w:rPr>
          <w:rFonts w:ascii="Helvetica" w:hAnsi="Helvetica"/>
          <w:color w:val="262626" w:themeColor="text1" w:themeTint="D9"/>
          <w:sz w:val="18"/>
        </w:rPr>
        <w:t xml:space="preserve">Quality Control, </w:t>
      </w:r>
      <w:r w:rsidRPr="00090D86">
        <w:rPr>
          <w:rFonts w:ascii="Helvetica" w:hAnsi="Helvetica"/>
          <w:color w:val="262626" w:themeColor="text1" w:themeTint="D9"/>
          <w:sz w:val="18"/>
        </w:rPr>
        <w:t>Statistics, Operation Research</w:t>
      </w:r>
      <w:r w:rsidR="00090D86" w:rsidRPr="00090D86">
        <w:rPr>
          <w:rFonts w:ascii="Helvetica" w:hAnsi="Helvetica"/>
          <w:color w:val="262626" w:themeColor="text1" w:themeTint="D9"/>
          <w:sz w:val="18"/>
        </w:rPr>
        <w:t>.</w:t>
      </w:r>
    </w:p>
    <w:p w14:paraId="19E62BD1" w14:textId="77777777" w:rsidR="00116688" w:rsidRPr="009121D2" w:rsidRDefault="00430D57" w:rsidP="009121D2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Helvetica" w:hAnsi="Helvetica"/>
          <w:color w:val="262626" w:themeColor="text1" w:themeTint="D9"/>
          <w:sz w:val="18"/>
        </w:rPr>
      </w:pPr>
      <w:r>
        <w:rPr>
          <w:rFonts w:ascii="Helvetica" w:hAnsi="Helvetica"/>
          <w:i/>
          <w:color w:val="262626" w:themeColor="text1" w:themeTint="D9"/>
          <w:sz w:val="18"/>
        </w:rPr>
        <w:t>Programming</w:t>
      </w:r>
      <w:r w:rsidR="00116688" w:rsidRPr="00F86785">
        <w:rPr>
          <w:rFonts w:ascii="Helvetica" w:hAnsi="Helvetica"/>
          <w:i/>
          <w:color w:val="262626" w:themeColor="text1" w:themeTint="D9"/>
          <w:sz w:val="18"/>
        </w:rPr>
        <w:t xml:space="preserve"> language</w:t>
      </w:r>
      <w:r w:rsidR="008112D5">
        <w:rPr>
          <w:rFonts w:ascii="Helvetica" w:hAnsi="Helvetica"/>
          <w:i/>
          <w:color w:val="262626" w:themeColor="text1" w:themeTint="D9"/>
          <w:sz w:val="18"/>
        </w:rPr>
        <w:t>s</w:t>
      </w:r>
      <w:r w:rsidR="00F86A94">
        <w:rPr>
          <w:rFonts w:ascii="Helvetica" w:hAnsi="Helvetica"/>
          <w:i/>
          <w:color w:val="262626" w:themeColor="text1" w:themeTint="D9"/>
          <w:sz w:val="18"/>
        </w:rPr>
        <w:t>/Software</w:t>
      </w:r>
      <w:r w:rsidR="00116688" w:rsidRPr="00F86785">
        <w:rPr>
          <w:rFonts w:ascii="Helvetica" w:hAnsi="Helvetica"/>
          <w:i/>
          <w:color w:val="262626" w:themeColor="text1" w:themeTint="D9"/>
          <w:sz w:val="18"/>
        </w:rPr>
        <w:t>:</w:t>
      </w:r>
      <w:r w:rsidR="00116688" w:rsidRPr="00F86785">
        <w:rPr>
          <w:rFonts w:ascii="Helvetica" w:hAnsi="Helvetica"/>
          <w:color w:val="262626" w:themeColor="text1" w:themeTint="D9"/>
          <w:sz w:val="18"/>
        </w:rPr>
        <w:t xml:space="preserve"> SAS</w:t>
      </w:r>
      <w:r w:rsidR="00F86A94">
        <w:rPr>
          <w:rFonts w:ascii="Helvetica" w:hAnsi="Helvetica"/>
          <w:color w:val="262626" w:themeColor="text1" w:themeTint="D9"/>
          <w:sz w:val="18"/>
        </w:rPr>
        <w:t xml:space="preserve"> </w:t>
      </w:r>
      <w:r w:rsidR="00F86A94" w:rsidRPr="00F86A94">
        <w:rPr>
          <w:rFonts w:ascii="Helvetica" w:hAnsi="Helvetica"/>
          <w:color w:val="262626" w:themeColor="text1" w:themeTint="D9"/>
          <w:sz w:val="18"/>
        </w:rPr>
        <w:t>Studio</w:t>
      </w:r>
      <w:r w:rsidR="00116688" w:rsidRPr="00F86785">
        <w:rPr>
          <w:rFonts w:ascii="Helvetica" w:hAnsi="Helvetica"/>
          <w:color w:val="262626" w:themeColor="text1" w:themeTint="D9"/>
          <w:sz w:val="18"/>
        </w:rPr>
        <w:t xml:space="preserve">, Python, Java, R </w:t>
      </w:r>
      <w:r w:rsidR="00F86A94" w:rsidRPr="00F86A94">
        <w:rPr>
          <w:rFonts w:ascii="Helvetica" w:hAnsi="Helvetica"/>
          <w:color w:val="262626" w:themeColor="text1" w:themeTint="D9"/>
          <w:sz w:val="18"/>
        </w:rPr>
        <w:t>Studio</w:t>
      </w:r>
      <w:r w:rsidR="00F86A94">
        <w:rPr>
          <w:rFonts w:ascii="Helvetica" w:hAnsi="Helvetica"/>
          <w:color w:val="262626" w:themeColor="text1" w:themeTint="D9"/>
          <w:sz w:val="18"/>
        </w:rPr>
        <w:t xml:space="preserve">, </w:t>
      </w:r>
      <w:r w:rsidR="008112D5">
        <w:rPr>
          <w:rFonts w:ascii="Helvetica" w:hAnsi="Helvetica"/>
          <w:color w:val="262626" w:themeColor="text1" w:themeTint="D9"/>
          <w:sz w:val="18"/>
        </w:rPr>
        <w:t>M</w:t>
      </w:r>
      <w:r w:rsidR="00F86A94">
        <w:rPr>
          <w:rFonts w:ascii="Helvetica" w:hAnsi="Helvetica"/>
          <w:color w:val="262626" w:themeColor="text1" w:themeTint="D9"/>
          <w:sz w:val="18"/>
        </w:rPr>
        <w:t xml:space="preserve">ySQL, </w:t>
      </w:r>
      <w:r w:rsidR="00116688" w:rsidRPr="00F86A94">
        <w:rPr>
          <w:rFonts w:ascii="Helvetica" w:hAnsi="Helvetica"/>
          <w:color w:val="262626" w:themeColor="text1" w:themeTint="D9"/>
          <w:sz w:val="18"/>
        </w:rPr>
        <w:t>M</w:t>
      </w:r>
      <w:r w:rsidR="00F86A94">
        <w:rPr>
          <w:rFonts w:ascii="Helvetica" w:hAnsi="Helvetica"/>
          <w:color w:val="262626" w:themeColor="text1" w:themeTint="D9"/>
          <w:sz w:val="18"/>
        </w:rPr>
        <w:t xml:space="preserve">S Office, MS Project, MS Visio, </w:t>
      </w:r>
      <w:r w:rsidR="00116688" w:rsidRPr="00456A56">
        <w:rPr>
          <w:rFonts w:ascii="Helvetica" w:hAnsi="Helvetica"/>
          <w:color w:val="262626" w:themeColor="text1" w:themeTint="D9"/>
          <w:sz w:val="18"/>
        </w:rPr>
        <w:t>Tableau</w:t>
      </w:r>
      <w:r w:rsidR="00CD2055" w:rsidRPr="00456A56">
        <w:rPr>
          <w:rFonts w:ascii="Helvetica" w:hAnsi="Helvetica"/>
          <w:color w:val="262626" w:themeColor="text1" w:themeTint="D9"/>
          <w:sz w:val="18"/>
        </w:rPr>
        <w:t>, Hado</w:t>
      </w:r>
      <w:r w:rsidR="00456A56" w:rsidRPr="00456A56">
        <w:rPr>
          <w:rFonts w:ascii="Helvetica" w:hAnsi="Helvetica"/>
          <w:color w:val="262626" w:themeColor="text1" w:themeTint="D9"/>
          <w:sz w:val="18"/>
        </w:rPr>
        <w:t>op</w:t>
      </w:r>
      <w:r w:rsidR="00F86A94" w:rsidRPr="00456A56">
        <w:rPr>
          <w:rFonts w:ascii="Helvetica" w:hAnsi="Helvetica"/>
          <w:color w:val="262626" w:themeColor="text1" w:themeTint="D9"/>
          <w:sz w:val="18"/>
        </w:rPr>
        <w:t>.</w:t>
      </w:r>
      <w:r w:rsidR="00AA164E" w:rsidRPr="009121D2">
        <w:rPr>
          <w:rFonts w:ascii="Helvetica" w:hAnsi="Helvetica"/>
          <w:color w:val="262626" w:themeColor="text1" w:themeTint="D9"/>
          <w:sz w:val="18"/>
        </w:rPr>
        <w:t xml:space="preserve"> </w:t>
      </w:r>
    </w:p>
    <w:p w14:paraId="2E2BC3CC" w14:textId="77777777" w:rsidR="0077214D" w:rsidRPr="00F86785" w:rsidRDefault="0077214D" w:rsidP="009B6AD8">
      <w:pPr>
        <w:pBdr>
          <w:bottom w:val="single" w:sz="6" w:space="1" w:color="auto"/>
        </w:pBdr>
        <w:outlineLvl w:val="0"/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PROJECTS</w:t>
      </w:r>
    </w:p>
    <w:p w14:paraId="60033EE7" w14:textId="77777777" w:rsidR="007D0FEA" w:rsidRPr="007D0FEA" w:rsidRDefault="001E47C5" w:rsidP="007D0FEA">
      <w:pPr>
        <w:jc w:val="both"/>
        <w:rPr>
          <w:rFonts w:ascii="Helvetica" w:hAnsi="Helvetica"/>
          <w:color w:val="262626" w:themeColor="text1" w:themeTint="D9"/>
        </w:rPr>
      </w:pPr>
      <w:r w:rsidRPr="001E47C5">
        <w:rPr>
          <w:rFonts w:ascii="Helvetica" w:hAnsi="Helvetica"/>
          <w:b/>
          <w:color w:val="262626" w:themeColor="text1" w:themeTint="D9"/>
        </w:rPr>
        <w:t xml:space="preserve">Sentiment Analysis of Twitter and the </w:t>
      </w:r>
      <w:r w:rsidR="00A1746F">
        <w:rPr>
          <w:rFonts w:ascii="Helvetica" w:hAnsi="Helvetica"/>
          <w:b/>
          <w:color w:val="262626" w:themeColor="text1" w:themeTint="D9"/>
        </w:rPr>
        <w:t>Financial</w:t>
      </w:r>
      <w:r w:rsidRPr="001E47C5">
        <w:rPr>
          <w:rFonts w:ascii="Helvetica" w:hAnsi="Helvetica"/>
          <w:b/>
          <w:color w:val="262626" w:themeColor="text1" w:themeTint="D9"/>
        </w:rPr>
        <w:t xml:space="preserve"> Market</w:t>
      </w:r>
      <w:r w:rsidR="00075AFD">
        <w:rPr>
          <w:rFonts w:ascii="Helvetica" w:hAnsi="Helvetica"/>
          <w:b/>
          <w:color w:val="262626" w:themeColor="text1" w:themeTint="D9"/>
        </w:rPr>
        <w:t xml:space="preserve">, </w:t>
      </w:r>
      <w:r w:rsidR="00075AFD" w:rsidRPr="00075AFD">
        <w:rPr>
          <w:rFonts w:ascii="Helvetica" w:hAnsi="Helvetica"/>
          <w:i/>
          <w:color w:val="262626" w:themeColor="text1" w:themeTint="D9"/>
        </w:rPr>
        <w:t>Tools: MySQL</w:t>
      </w:r>
      <w:r w:rsidR="00075AFD">
        <w:rPr>
          <w:rFonts w:ascii="Helvetica" w:hAnsi="Helvetica"/>
          <w:i/>
          <w:color w:val="262626" w:themeColor="text1" w:themeTint="D9"/>
        </w:rPr>
        <w:t xml:space="preserve">, Advanced Excel (pivot tables) </w:t>
      </w:r>
    </w:p>
    <w:p w14:paraId="7790FCEE" w14:textId="77777777" w:rsidR="001E47C5" w:rsidRPr="00A1746F" w:rsidRDefault="00A1746F" w:rsidP="00A1746F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 w:rsidRPr="00A1746F">
        <w:rPr>
          <w:rFonts w:ascii="Helvetica" w:hAnsi="Helvetica"/>
          <w:color w:val="262626" w:themeColor="text1" w:themeTint="D9"/>
          <w:sz w:val="18"/>
        </w:rPr>
        <w:t>Analyzed the impact of twitter feeds on stocks</w:t>
      </w:r>
      <w:r w:rsidR="006C2242">
        <w:rPr>
          <w:rFonts w:ascii="Helvetica" w:hAnsi="Helvetica"/>
          <w:color w:val="262626" w:themeColor="text1" w:themeTint="D9"/>
          <w:sz w:val="18"/>
        </w:rPr>
        <w:t xml:space="preserve"> </w:t>
      </w:r>
      <w:r w:rsidR="006C2242" w:rsidRPr="00A1746F">
        <w:rPr>
          <w:rFonts w:ascii="Helvetica" w:hAnsi="Helvetica"/>
          <w:color w:val="262626" w:themeColor="text1" w:themeTint="D9"/>
          <w:sz w:val="18"/>
        </w:rPr>
        <w:t>of NASDAQ 100 companies</w:t>
      </w:r>
      <w:r w:rsidRPr="00A1746F">
        <w:rPr>
          <w:rFonts w:ascii="Helvetica" w:hAnsi="Helvetica"/>
          <w:color w:val="262626" w:themeColor="text1" w:themeTint="D9"/>
          <w:sz w:val="18"/>
        </w:rPr>
        <w:t>. Complex querying was performed to identify patterns in Twitter peaks and earning releases on trading volume by company.</w:t>
      </w:r>
    </w:p>
    <w:p w14:paraId="10442E93" w14:textId="77777777" w:rsidR="009B6AD8" w:rsidRPr="007D0FEA" w:rsidRDefault="0086173C" w:rsidP="007D0FEA">
      <w:pPr>
        <w:jc w:val="both"/>
        <w:rPr>
          <w:rFonts w:ascii="Helvetica" w:hAnsi="Helvetica"/>
          <w:color w:val="262626" w:themeColor="text1" w:themeTint="D9"/>
        </w:rPr>
      </w:pPr>
      <w:r w:rsidRPr="007D0FEA">
        <w:rPr>
          <w:rFonts w:ascii="Helvetica" w:hAnsi="Helvetica"/>
          <w:b/>
          <w:color w:val="262626" w:themeColor="text1" w:themeTint="D9"/>
        </w:rPr>
        <w:t>Statisti</w:t>
      </w:r>
      <w:r w:rsidR="00075AFD">
        <w:rPr>
          <w:rFonts w:ascii="Helvetica" w:hAnsi="Helvetica"/>
          <w:b/>
          <w:color w:val="262626" w:themeColor="text1" w:themeTint="D9"/>
        </w:rPr>
        <w:t>cal Analysis</w:t>
      </w:r>
      <w:r w:rsidR="00342180">
        <w:rPr>
          <w:rFonts w:ascii="Helvetica" w:hAnsi="Helvetica"/>
          <w:b/>
          <w:color w:val="262626" w:themeColor="text1" w:themeTint="D9"/>
        </w:rPr>
        <w:t xml:space="preserve"> on Financial data</w:t>
      </w:r>
      <w:r w:rsidR="00075AFD">
        <w:rPr>
          <w:rFonts w:ascii="Helvetica" w:hAnsi="Helvetica"/>
          <w:b/>
          <w:color w:val="262626" w:themeColor="text1" w:themeTint="D9"/>
        </w:rPr>
        <w:t xml:space="preserve">, </w:t>
      </w:r>
      <w:r w:rsidR="00075AFD" w:rsidRPr="00075AFD">
        <w:rPr>
          <w:rFonts w:ascii="Helvetica" w:hAnsi="Helvetica"/>
          <w:i/>
          <w:color w:val="262626" w:themeColor="text1" w:themeTint="D9"/>
        </w:rPr>
        <w:t>Tools:</w:t>
      </w:r>
      <w:r w:rsidR="00075AFD">
        <w:rPr>
          <w:rFonts w:ascii="Helvetica" w:hAnsi="Helvetica"/>
          <w:i/>
          <w:color w:val="262626" w:themeColor="text1" w:themeTint="D9"/>
        </w:rPr>
        <w:t xml:space="preserve"> R Studio</w:t>
      </w:r>
    </w:p>
    <w:p w14:paraId="22BB7779" w14:textId="77777777" w:rsidR="0086173C" w:rsidRDefault="00D77B98" w:rsidP="009B6AD8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 w:rsidRPr="00F86785">
        <w:rPr>
          <w:rFonts w:ascii="Helvetica" w:hAnsi="Helvetica"/>
          <w:color w:val="262626" w:themeColor="text1" w:themeTint="D9"/>
          <w:sz w:val="18"/>
        </w:rPr>
        <w:t>Developed</w:t>
      </w:r>
      <w:r w:rsidR="005A7ABF" w:rsidRPr="00F86785">
        <w:rPr>
          <w:rFonts w:ascii="Helvetica" w:hAnsi="Helvetica"/>
          <w:color w:val="262626" w:themeColor="text1" w:themeTint="D9"/>
          <w:sz w:val="18"/>
        </w:rPr>
        <w:t xml:space="preserve"> </w:t>
      </w:r>
      <w:r w:rsidR="00F64B5D" w:rsidRPr="00F86785">
        <w:rPr>
          <w:rFonts w:ascii="Helvetica" w:hAnsi="Helvetica"/>
          <w:color w:val="262626" w:themeColor="text1" w:themeTint="D9"/>
          <w:sz w:val="18"/>
        </w:rPr>
        <w:t>a</w:t>
      </w:r>
      <w:r w:rsidR="00471A70">
        <w:rPr>
          <w:rFonts w:ascii="Helvetica" w:hAnsi="Helvetica"/>
          <w:color w:val="262626" w:themeColor="text1" w:themeTint="D9"/>
          <w:sz w:val="18"/>
        </w:rPr>
        <w:t xml:space="preserve"> predictive</w:t>
      </w:r>
      <w:r w:rsidR="002D0CB1">
        <w:rPr>
          <w:rFonts w:ascii="Helvetica" w:hAnsi="Helvetica"/>
          <w:color w:val="262626" w:themeColor="text1" w:themeTint="D9"/>
          <w:sz w:val="18"/>
        </w:rPr>
        <w:t xml:space="preserve"> </w:t>
      </w:r>
      <w:r w:rsidR="00E90460">
        <w:rPr>
          <w:rFonts w:ascii="Helvetica" w:hAnsi="Helvetica"/>
          <w:color w:val="262626" w:themeColor="text1" w:themeTint="D9"/>
          <w:sz w:val="18"/>
        </w:rPr>
        <w:t xml:space="preserve">and </w:t>
      </w:r>
      <w:r w:rsidR="00471A70">
        <w:rPr>
          <w:rFonts w:ascii="Helvetica" w:hAnsi="Helvetica"/>
          <w:color w:val="262626" w:themeColor="text1" w:themeTint="D9"/>
          <w:sz w:val="18"/>
        </w:rPr>
        <w:t xml:space="preserve">a time-series forecasting model </w:t>
      </w:r>
      <w:r w:rsidR="00E90460">
        <w:rPr>
          <w:rFonts w:ascii="Helvetica" w:hAnsi="Helvetica"/>
          <w:color w:val="262626" w:themeColor="text1" w:themeTint="D9"/>
          <w:sz w:val="18"/>
        </w:rPr>
        <w:t xml:space="preserve">for </w:t>
      </w:r>
      <w:r w:rsidR="005A7ABF" w:rsidRPr="00F86785">
        <w:rPr>
          <w:rFonts w:ascii="Helvetica" w:hAnsi="Helvetica"/>
          <w:color w:val="262626" w:themeColor="text1" w:themeTint="D9"/>
          <w:sz w:val="18"/>
        </w:rPr>
        <w:t>Entertainment Cruises</w:t>
      </w:r>
      <w:r w:rsidR="00471A70">
        <w:rPr>
          <w:rFonts w:ascii="Helvetica" w:hAnsi="Helvetica"/>
          <w:color w:val="262626" w:themeColor="text1" w:themeTint="D9"/>
          <w:sz w:val="18"/>
        </w:rPr>
        <w:t xml:space="preserve"> Inc.</w:t>
      </w:r>
      <w:r w:rsidR="002D0CB1">
        <w:rPr>
          <w:rFonts w:ascii="Helvetica" w:hAnsi="Helvetica"/>
          <w:color w:val="262626" w:themeColor="text1" w:themeTint="D9"/>
          <w:sz w:val="18"/>
        </w:rPr>
        <w:t xml:space="preserve"> </w:t>
      </w:r>
      <w:commentRangeStart w:id="28"/>
      <w:r w:rsidR="002D0CB1">
        <w:rPr>
          <w:rFonts w:ascii="Helvetica" w:hAnsi="Helvetica"/>
          <w:color w:val="262626" w:themeColor="text1" w:themeTint="D9"/>
          <w:sz w:val="18"/>
        </w:rPr>
        <w:t>Analysis was performed by market segments were f</w:t>
      </w:r>
      <w:r w:rsidR="005A7ABF" w:rsidRPr="00F86785">
        <w:rPr>
          <w:rFonts w:ascii="Helvetica" w:hAnsi="Helvetica"/>
          <w:color w:val="262626" w:themeColor="text1" w:themeTint="D9"/>
          <w:sz w:val="18"/>
        </w:rPr>
        <w:t>actors</w:t>
      </w:r>
      <w:r w:rsidR="002D0CB1">
        <w:rPr>
          <w:rFonts w:ascii="Helvetica" w:hAnsi="Helvetica"/>
          <w:color w:val="262626" w:themeColor="text1" w:themeTint="D9"/>
          <w:sz w:val="18"/>
        </w:rPr>
        <w:t xml:space="preserve"> and trends</w:t>
      </w:r>
      <w:r w:rsidR="00E90460">
        <w:rPr>
          <w:rFonts w:ascii="Helvetica" w:hAnsi="Helvetica"/>
          <w:color w:val="262626" w:themeColor="text1" w:themeTint="D9"/>
          <w:sz w:val="18"/>
        </w:rPr>
        <w:t xml:space="preserve"> that affect </w:t>
      </w:r>
      <w:r w:rsidR="005A7ABF" w:rsidRPr="00F86785">
        <w:rPr>
          <w:rFonts w:ascii="Helvetica" w:hAnsi="Helvetica"/>
          <w:color w:val="262626" w:themeColor="text1" w:themeTint="D9"/>
          <w:sz w:val="18"/>
        </w:rPr>
        <w:t>revenue</w:t>
      </w:r>
      <w:r w:rsidR="00DF2A65">
        <w:rPr>
          <w:rFonts w:ascii="Helvetica" w:hAnsi="Helvetica"/>
          <w:color w:val="262626" w:themeColor="text1" w:themeTint="D9"/>
          <w:sz w:val="18"/>
        </w:rPr>
        <w:t xml:space="preserve"> </w:t>
      </w:r>
      <w:r w:rsidR="002D0CB1">
        <w:rPr>
          <w:rFonts w:ascii="Helvetica" w:hAnsi="Helvetica"/>
          <w:color w:val="262626" w:themeColor="text1" w:themeTint="D9"/>
          <w:sz w:val="18"/>
        </w:rPr>
        <w:t>were identified</w:t>
      </w:r>
      <w:r w:rsidR="00E90460">
        <w:rPr>
          <w:rFonts w:ascii="Helvetica" w:hAnsi="Helvetica"/>
          <w:color w:val="262626" w:themeColor="text1" w:themeTint="D9"/>
          <w:sz w:val="18"/>
        </w:rPr>
        <w:t>.</w:t>
      </w:r>
      <w:commentRangeEnd w:id="28"/>
      <w:r w:rsidR="007B1369">
        <w:rPr>
          <w:rStyle w:val="CommentReference"/>
          <w:rFonts w:ascii="Arial Narrow" w:eastAsia="Times New Roman" w:hAnsi="Arial Narrow" w:cs="Times New Roman"/>
          <w:vanish/>
          <w:lang w:eastAsia="ar-SA"/>
        </w:rPr>
        <w:commentReference w:id="28"/>
      </w:r>
      <w:r w:rsidR="00E90460">
        <w:rPr>
          <w:rFonts w:ascii="Helvetica" w:hAnsi="Helvetica"/>
          <w:color w:val="262626" w:themeColor="text1" w:themeTint="D9"/>
          <w:sz w:val="18"/>
        </w:rPr>
        <w:t xml:space="preserve"> Data</w:t>
      </w:r>
      <w:r w:rsidR="00A85009" w:rsidRPr="00F86785">
        <w:rPr>
          <w:rFonts w:ascii="Helvetica" w:hAnsi="Helvetica"/>
          <w:color w:val="262626" w:themeColor="text1" w:themeTint="D9"/>
          <w:sz w:val="18"/>
        </w:rPr>
        <w:t>set consisted of</w:t>
      </w:r>
      <w:r w:rsidR="005A7ABF" w:rsidRPr="00F86785">
        <w:rPr>
          <w:rFonts w:ascii="Helvetica" w:hAnsi="Helvetica"/>
          <w:color w:val="262626" w:themeColor="text1" w:themeTint="D9"/>
          <w:sz w:val="18"/>
        </w:rPr>
        <w:t xml:space="preserve"> 5</w:t>
      </w:r>
      <w:r w:rsidR="002D0CB1">
        <w:rPr>
          <w:rFonts w:ascii="Helvetica" w:hAnsi="Helvetica"/>
          <w:color w:val="262626" w:themeColor="text1" w:themeTint="D9"/>
          <w:sz w:val="18"/>
        </w:rPr>
        <w:t>70,000</w:t>
      </w:r>
      <w:r w:rsidR="005A7ABF" w:rsidRPr="00F86785">
        <w:rPr>
          <w:rFonts w:ascii="Helvetica" w:hAnsi="Helvetica"/>
          <w:color w:val="262626" w:themeColor="text1" w:themeTint="D9"/>
          <w:sz w:val="18"/>
        </w:rPr>
        <w:t xml:space="preserve"> observations and 26 variables. </w:t>
      </w:r>
    </w:p>
    <w:p w14:paraId="0CE32E08" w14:textId="77777777" w:rsidR="000052F9" w:rsidRPr="00712556" w:rsidRDefault="000052F9" w:rsidP="000052F9">
      <w:pPr>
        <w:jc w:val="both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Credit Risk Analysis</w:t>
      </w:r>
      <w:r w:rsidRPr="00712556">
        <w:rPr>
          <w:rFonts w:ascii="Helvetica" w:hAnsi="Helvetica"/>
          <w:b/>
          <w:color w:val="262626" w:themeColor="text1" w:themeTint="D9"/>
        </w:rPr>
        <w:t xml:space="preserve">, </w:t>
      </w:r>
      <w:r w:rsidRPr="00712556">
        <w:rPr>
          <w:rFonts w:ascii="Helvetica" w:hAnsi="Helvetica"/>
          <w:i/>
          <w:color w:val="262626" w:themeColor="text1" w:themeTint="D9"/>
        </w:rPr>
        <w:t xml:space="preserve">Tools: </w:t>
      </w:r>
      <w:r>
        <w:rPr>
          <w:rFonts w:ascii="Helvetica" w:hAnsi="Helvetica"/>
          <w:i/>
          <w:color w:val="262626" w:themeColor="text1" w:themeTint="D9"/>
        </w:rPr>
        <w:t>R Studio</w:t>
      </w:r>
    </w:p>
    <w:p w14:paraId="0269B0EB" w14:textId="77777777" w:rsidR="000052F9" w:rsidRPr="000052F9" w:rsidRDefault="000052F9" w:rsidP="000052F9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del w:id="29" w:author="Jason Williams" w:date="2018-01-07T14:30:00Z">
        <w:r w:rsidRPr="00712556" w:rsidDel="007B1369">
          <w:rPr>
            <w:rFonts w:ascii="Helvetica" w:hAnsi="Helvetica"/>
            <w:color w:val="262626" w:themeColor="text1" w:themeTint="D9"/>
            <w:sz w:val="18"/>
          </w:rPr>
          <w:delText xml:space="preserve">Develop </w:delText>
        </w:r>
      </w:del>
      <w:ins w:id="30" w:author="Jason Williams" w:date="2018-01-07T14:30:00Z">
        <w:r w:rsidR="007B1369">
          <w:rPr>
            <w:rFonts w:ascii="Helvetica" w:hAnsi="Helvetica"/>
            <w:color w:val="262626" w:themeColor="text1" w:themeTint="D9"/>
            <w:sz w:val="18"/>
          </w:rPr>
          <w:t>Developed</w:t>
        </w:r>
        <w:r w:rsidR="007B1369" w:rsidRPr="00712556">
          <w:rPr>
            <w:rFonts w:ascii="Helvetica" w:hAnsi="Helvetica"/>
            <w:color w:val="262626" w:themeColor="text1" w:themeTint="D9"/>
            <w:sz w:val="18"/>
          </w:rPr>
          <w:t xml:space="preserve"> </w:t>
        </w:r>
      </w:ins>
      <w:r w:rsidRPr="00712556">
        <w:rPr>
          <w:rFonts w:ascii="Helvetica" w:hAnsi="Helvetica"/>
          <w:color w:val="262626" w:themeColor="text1" w:themeTint="D9"/>
          <w:sz w:val="18"/>
        </w:rPr>
        <w:t>a decision tree to analyze German Credit Data. The scoring rule</w:t>
      </w:r>
      <w:r>
        <w:rPr>
          <w:rFonts w:ascii="Helvetica" w:hAnsi="Helvetica"/>
          <w:color w:val="262626" w:themeColor="text1" w:themeTint="D9"/>
          <w:sz w:val="18"/>
        </w:rPr>
        <w:t>s</w:t>
      </w:r>
      <w:r w:rsidRPr="00712556">
        <w:rPr>
          <w:rFonts w:ascii="Helvetica" w:hAnsi="Helvetica"/>
          <w:color w:val="262626" w:themeColor="text1" w:themeTint="D9"/>
          <w:sz w:val="18"/>
        </w:rPr>
        <w:t xml:space="preserve"> formulated were used to determine if a new applicant is a good</w:t>
      </w:r>
      <w:r>
        <w:rPr>
          <w:rFonts w:ascii="Helvetica" w:hAnsi="Helvetica"/>
          <w:color w:val="262626" w:themeColor="text1" w:themeTint="D9"/>
          <w:sz w:val="18"/>
        </w:rPr>
        <w:t xml:space="preserve"> or bad</w:t>
      </w:r>
      <w:r w:rsidRPr="00712556">
        <w:rPr>
          <w:rFonts w:ascii="Helvetica" w:hAnsi="Helvetica"/>
          <w:color w:val="262626" w:themeColor="text1" w:themeTint="D9"/>
          <w:sz w:val="18"/>
        </w:rPr>
        <w:t xml:space="preserve"> credit risk</w:t>
      </w:r>
      <w:r>
        <w:rPr>
          <w:rFonts w:ascii="Helvetica" w:hAnsi="Helvetica"/>
          <w:color w:val="262626" w:themeColor="text1" w:themeTint="D9"/>
          <w:sz w:val="18"/>
        </w:rPr>
        <w:t xml:space="preserve"> </w:t>
      </w:r>
      <w:r w:rsidRPr="00212DF0">
        <w:rPr>
          <w:rFonts w:ascii="Helvetica" w:hAnsi="Helvetica"/>
          <w:color w:val="262626" w:themeColor="text1" w:themeTint="D9"/>
          <w:sz w:val="18"/>
        </w:rPr>
        <w:t>by using algorithms like Entr</w:t>
      </w:r>
      <w:r>
        <w:rPr>
          <w:rFonts w:ascii="Helvetica" w:hAnsi="Helvetica"/>
          <w:color w:val="262626" w:themeColor="text1" w:themeTint="D9"/>
          <w:sz w:val="18"/>
        </w:rPr>
        <w:t>opy and Gini Index</w:t>
      </w:r>
      <w:r w:rsidRPr="00712556">
        <w:rPr>
          <w:rFonts w:ascii="Helvetica" w:hAnsi="Helvetica"/>
          <w:color w:val="262626" w:themeColor="text1" w:themeTint="D9"/>
          <w:sz w:val="18"/>
        </w:rPr>
        <w:t>.</w:t>
      </w:r>
      <w:r>
        <w:rPr>
          <w:rFonts w:ascii="Helvetica" w:hAnsi="Helvetica"/>
          <w:color w:val="262626" w:themeColor="text1" w:themeTint="D9"/>
          <w:sz w:val="18"/>
        </w:rPr>
        <w:t xml:space="preserve"> ROC curve and confusion matrix were calculated. </w:t>
      </w:r>
      <w:r w:rsidRPr="00712556">
        <w:rPr>
          <w:rFonts w:ascii="Helvetica" w:hAnsi="Helvetica"/>
          <w:color w:val="262626" w:themeColor="text1" w:themeTint="D9"/>
          <w:sz w:val="18"/>
        </w:rPr>
        <w:t xml:space="preserve"> </w:t>
      </w:r>
    </w:p>
    <w:p w14:paraId="2BB4C9D7" w14:textId="77777777" w:rsidR="001B78E0" w:rsidRPr="001B78E0" w:rsidRDefault="001B78E0" w:rsidP="001B78E0">
      <w:pPr>
        <w:jc w:val="both"/>
        <w:rPr>
          <w:rFonts w:ascii="Helvetica" w:hAnsi="Helvetica"/>
          <w:color w:val="262626" w:themeColor="text1" w:themeTint="D9"/>
          <w:sz w:val="18"/>
        </w:rPr>
      </w:pPr>
      <w:r w:rsidRPr="0042049E">
        <w:rPr>
          <w:rFonts w:ascii="Helvetica" w:hAnsi="Helvetica"/>
          <w:b/>
          <w:color w:val="262626" w:themeColor="text1" w:themeTint="D9"/>
        </w:rPr>
        <w:t>Chicago Crime Data Analysis</w:t>
      </w:r>
      <w:r>
        <w:rPr>
          <w:rFonts w:ascii="Helvetica" w:hAnsi="Helvetica"/>
          <w:b/>
          <w:color w:val="262626" w:themeColor="text1" w:themeTint="D9"/>
        </w:rPr>
        <w:t xml:space="preserve">, </w:t>
      </w:r>
      <w:r w:rsidRPr="00075AFD">
        <w:rPr>
          <w:rFonts w:ascii="Helvetica" w:hAnsi="Helvetica"/>
          <w:i/>
          <w:color w:val="262626" w:themeColor="text1" w:themeTint="D9"/>
        </w:rPr>
        <w:t>Tools:</w:t>
      </w:r>
      <w:r>
        <w:rPr>
          <w:rFonts w:ascii="Helvetica" w:hAnsi="Helvetica"/>
          <w:i/>
          <w:color w:val="262626" w:themeColor="text1" w:themeTint="D9"/>
        </w:rPr>
        <w:t xml:space="preserve"> </w:t>
      </w:r>
      <w:r w:rsidR="00EF2A5B">
        <w:rPr>
          <w:rFonts w:ascii="Helvetica" w:hAnsi="Helvetica"/>
          <w:i/>
          <w:color w:val="262626" w:themeColor="text1" w:themeTint="D9"/>
        </w:rPr>
        <w:t xml:space="preserve">Hadoop </w:t>
      </w:r>
      <w:r>
        <w:rPr>
          <w:rFonts w:ascii="Helvetica" w:hAnsi="Helvetica"/>
          <w:i/>
          <w:color w:val="262626" w:themeColor="text1" w:themeTint="D9"/>
        </w:rPr>
        <w:t>Apache Hive and Tableau</w:t>
      </w:r>
    </w:p>
    <w:p w14:paraId="51B005DD" w14:textId="77777777" w:rsidR="001B78E0" w:rsidRPr="001B78E0" w:rsidRDefault="001B78E0" w:rsidP="001B78E0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>
        <w:rPr>
          <w:rFonts w:ascii="Helvetica" w:hAnsi="Helvetica"/>
          <w:color w:val="262626" w:themeColor="text1" w:themeTint="D9"/>
          <w:sz w:val="18"/>
        </w:rPr>
        <w:t>Performed an</w:t>
      </w:r>
      <w:r w:rsidRPr="0042049E">
        <w:rPr>
          <w:rFonts w:ascii="Helvetica" w:hAnsi="Helvetica"/>
          <w:color w:val="262626" w:themeColor="text1" w:themeTint="D9"/>
          <w:sz w:val="18"/>
        </w:rPr>
        <w:t xml:space="preserve"> analysis</w:t>
      </w:r>
      <w:r>
        <w:rPr>
          <w:rFonts w:ascii="Helvetica" w:hAnsi="Helvetica"/>
          <w:color w:val="262626" w:themeColor="text1" w:themeTint="D9"/>
          <w:sz w:val="18"/>
        </w:rPr>
        <w:t xml:space="preserve"> of</w:t>
      </w:r>
      <w:r w:rsidRPr="0042049E">
        <w:rPr>
          <w:rFonts w:ascii="Helvetica" w:hAnsi="Helvetica"/>
          <w:color w:val="262626" w:themeColor="text1" w:themeTint="D9"/>
          <w:sz w:val="18"/>
        </w:rPr>
        <w:t xml:space="preserve"> the volume, frequency, and type</w:t>
      </w:r>
      <w:r>
        <w:rPr>
          <w:rFonts w:ascii="Helvetica" w:hAnsi="Helvetica"/>
          <w:color w:val="262626" w:themeColor="text1" w:themeTint="D9"/>
          <w:sz w:val="18"/>
        </w:rPr>
        <w:t>s of crime that occur in Chicago</w:t>
      </w:r>
      <w:r w:rsidRPr="0042049E">
        <w:rPr>
          <w:rFonts w:ascii="Helvetica" w:hAnsi="Helvetica"/>
          <w:color w:val="262626" w:themeColor="text1" w:themeTint="D9"/>
          <w:sz w:val="18"/>
        </w:rPr>
        <w:t xml:space="preserve"> </w:t>
      </w:r>
      <w:r>
        <w:rPr>
          <w:rFonts w:ascii="Helvetica" w:hAnsi="Helvetica"/>
          <w:color w:val="262626" w:themeColor="text1" w:themeTint="D9"/>
          <w:sz w:val="18"/>
        </w:rPr>
        <w:t>from 2001 to 2017 to identify</w:t>
      </w:r>
      <w:r w:rsidRPr="004F761D">
        <w:rPr>
          <w:rFonts w:ascii="Helvetica" w:hAnsi="Helvetica"/>
          <w:color w:val="262626" w:themeColor="text1" w:themeTint="D9"/>
          <w:sz w:val="18"/>
        </w:rPr>
        <w:t xml:space="preserve"> areas most affected by crime</w:t>
      </w:r>
      <w:r w:rsidR="008305DB">
        <w:rPr>
          <w:rFonts w:ascii="Helvetica" w:hAnsi="Helvetica"/>
          <w:color w:val="262626" w:themeColor="text1" w:themeTint="D9"/>
          <w:sz w:val="18"/>
        </w:rPr>
        <w:t xml:space="preserve">. </w:t>
      </w:r>
      <w:r w:rsidRPr="004F761D">
        <w:rPr>
          <w:rFonts w:ascii="Helvetica" w:hAnsi="Helvetica"/>
          <w:color w:val="262626" w:themeColor="text1" w:themeTint="D9"/>
          <w:sz w:val="18"/>
        </w:rPr>
        <w:t>Apache Hive q</w:t>
      </w:r>
      <w:r>
        <w:rPr>
          <w:rFonts w:ascii="Helvetica" w:hAnsi="Helvetica"/>
          <w:color w:val="262626" w:themeColor="text1" w:themeTint="D9"/>
          <w:sz w:val="18"/>
        </w:rPr>
        <w:t xml:space="preserve">ueries were used for performing </w:t>
      </w:r>
      <w:r w:rsidRPr="004F761D">
        <w:rPr>
          <w:rFonts w:ascii="Helvetica" w:hAnsi="Helvetica"/>
          <w:color w:val="262626" w:themeColor="text1" w:themeTint="D9"/>
          <w:sz w:val="18"/>
        </w:rPr>
        <w:t>computation</w:t>
      </w:r>
      <w:r>
        <w:rPr>
          <w:rFonts w:ascii="Helvetica" w:hAnsi="Helvetica"/>
          <w:color w:val="262626" w:themeColor="text1" w:themeTint="D9"/>
          <w:sz w:val="18"/>
        </w:rPr>
        <w:t>s</w:t>
      </w:r>
      <w:r w:rsidRPr="004F761D">
        <w:rPr>
          <w:rFonts w:ascii="Helvetica" w:hAnsi="Helvetica"/>
          <w:color w:val="262626" w:themeColor="text1" w:themeTint="D9"/>
          <w:sz w:val="18"/>
        </w:rPr>
        <w:t xml:space="preserve">. Tableau was used to create visualizations. </w:t>
      </w:r>
    </w:p>
    <w:p w14:paraId="68DDC813" w14:textId="77777777" w:rsidR="009B6AD8" w:rsidRPr="00F86785" w:rsidRDefault="001B78E0" w:rsidP="009B6AD8">
      <w:pPr>
        <w:jc w:val="both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 xml:space="preserve">Airline </w:t>
      </w:r>
      <w:r w:rsidR="00E758E0">
        <w:rPr>
          <w:rFonts w:ascii="Helvetica" w:hAnsi="Helvetica"/>
          <w:b/>
          <w:color w:val="262626" w:themeColor="text1" w:themeTint="D9"/>
        </w:rPr>
        <w:t xml:space="preserve">Performance </w:t>
      </w:r>
      <w:r w:rsidR="00712556">
        <w:rPr>
          <w:rFonts w:ascii="Helvetica" w:hAnsi="Helvetica"/>
          <w:b/>
          <w:color w:val="262626" w:themeColor="text1" w:themeTint="D9"/>
        </w:rPr>
        <w:t>A</w:t>
      </w:r>
      <w:r>
        <w:rPr>
          <w:rFonts w:ascii="Helvetica" w:hAnsi="Helvetica"/>
          <w:b/>
          <w:color w:val="262626" w:themeColor="text1" w:themeTint="D9"/>
        </w:rPr>
        <w:t>nalysis</w:t>
      </w:r>
      <w:r w:rsidR="00075AFD">
        <w:rPr>
          <w:rFonts w:ascii="Helvetica" w:hAnsi="Helvetica"/>
          <w:b/>
          <w:color w:val="262626" w:themeColor="text1" w:themeTint="D9"/>
        </w:rPr>
        <w:t xml:space="preserve">, </w:t>
      </w:r>
      <w:r w:rsidR="00075AFD" w:rsidRPr="00075AFD">
        <w:rPr>
          <w:rFonts w:ascii="Helvetica" w:hAnsi="Helvetica"/>
          <w:i/>
          <w:color w:val="262626" w:themeColor="text1" w:themeTint="D9"/>
        </w:rPr>
        <w:t>Tools:</w:t>
      </w:r>
      <w:r w:rsidR="00075AFD">
        <w:rPr>
          <w:rFonts w:ascii="Helvetica" w:hAnsi="Helvetica"/>
          <w:i/>
          <w:color w:val="262626" w:themeColor="text1" w:themeTint="D9"/>
        </w:rPr>
        <w:t xml:space="preserve"> </w:t>
      </w:r>
      <w:r w:rsidR="00075AFD" w:rsidRPr="00075AFD">
        <w:rPr>
          <w:rFonts w:ascii="Helvetica" w:hAnsi="Helvetica"/>
          <w:i/>
          <w:color w:val="262626" w:themeColor="text1" w:themeTint="D9"/>
        </w:rPr>
        <w:t>Tableau</w:t>
      </w:r>
    </w:p>
    <w:p w14:paraId="1F51641C" w14:textId="7C19590A" w:rsidR="00F64B5D" w:rsidRPr="00E758E0" w:rsidRDefault="00E758E0" w:rsidP="00E758E0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>
        <w:rPr>
          <w:rFonts w:ascii="Helvetica" w:hAnsi="Helvetica"/>
          <w:color w:val="262626" w:themeColor="text1" w:themeTint="D9"/>
          <w:sz w:val="18"/>
        </w:rPr>
        <w:t>Analysis of American</w:t>
      </w:r>
      <w:r w:rsidR="00886D36" w:rsidRPr="00E758E0">
        <w:rPr>
          <w:rFonts w:ascii="Helvetica" w:hAnsi="Helvetica"/>
          <w:color w:val="262626" w:themeColor="text1" w:themeTint="D9"/>
          <w:sz w:val="18"/>
        </w:rPr>
        <w:t xml:space="preserve"> Airline On-time per</w:t>
      </w:r>
      <w:r w:rsidR="00C72CB9" w:rsidRPr="00E758E0">
        <w:rPr>
          <w:rFonts w:ascii="Helvetica" w:hAnsi="Helvetica"/>
          <w:color w:val="262626" w:themeColor="text1" w:themeTint="D9"/>
          <w:sz w:val="18"/>
        </w:rPr>
        <w:t xml:space="preserve">formance </w:t>
      </w:r>
      <w:r w:rsidRPr="00E758E0">
        <w:rPr>
          <w:rFonts w:ascii="Helvetica" w:hAnsi="Helvetica"/>
          <w:color w:val="262626" w:themeColor="text1" w:themeTint="D9"/>
          <w:sz w:val="18"/>
        </w:rPr>
        <w:t>to identify meaningful patters and trends</w:t>
      </w:r>
      <w:r w:rsidR="00C72CB9" w:rsidRPr="00E758E0">
        <w:rPr>
          <w:rFonts w:ascii="Helvetica" w:hAnsi="Helvetica"/>
          <w:color w:val="262626" w:themeColor="text1" w:themeTint="D9"/>
          <w:sz w:val="18"/>
        </w:rPr>
        <w:t xml:space="preserve"> for </w:t>
      </w:r>
      <w:commentRangeStart w:id="31"/>
      <w:r w:rsidR="00C72CB9" w:rsidRPr="00E758E0">
        <w:rPr>
          <w:rFonts w:ascii="Helvetica" w:hAnsi="Helvetica"/>
          <w:color w:val="262626" w:themeColor="text1" w:themeTint="D9"/>
          <w:sz w:val="18"/>
        </w:rPr>
        <w:t xml:space="preserve">12 </w:t>
      </w:r>
      <w:ins w:id="32" w:author="Contreras-Duarte, Yesika" w:date="2018-01-08T09:47:00Z">
        <w:r w:rsidR="003B6AA3">
          <w:rPr>
            <w:rFonts w:ascii="Helvetica" w:hAnsi="Helvetica"/>
            <w:color w:val="262626" w:themeColor="text1" w:themeTint="D9"/>
            <w:sz w:val="18"/>
          </w:rPr>
          <w:t>months,</w:t>
        </w:r>
      </w:ins>
      <w:bookmarkStart w:id="33" w:name="_GoBack"/>
      <w:bookmarkEnd w:id="33"/>
      <w:del w:id="34" w:author="Contreras-Duarte, Yesika" w:date="2018-01-08T09:47:00Z">
        <w:r w:rsidR="00F8044E" w:rsidDel="003B6AA3">
          <w:rPr>
            <w:rFonts w:ascii="Helvetica" w:hAnsi="Helvetica"/>
            <w:color w:val="262626" w:themeColor="text1" w:themeTint="D9"/>
            <w:sz w:val="18"/>
          </w:rPr>
          <w:delText>periods</w:delText>
        </w:r>
        <w:commentRangeEnd w:id="31"/>
        <w:r w:rsidR="00DD1EDB" w:rsidDel="003B6AA3">
          <w:rPr>
            <w:rStyle w:val="CommentReference"/>
            <w:rFonts w:ascii="Arial Narrow" w:eastAsia="Times New Roman" w:hAnsi="Arial Narrow" w:cs="Times New Roman"/>
            <w:vanish/>
            <w:lang w:eastAsia="ar-SA"/>
          </w:rPr>
          <w:commentReference w:id="31"/>
        </w:r>
        <w:r w:rsidR="00F8044E" w:rsidDel="003B6AA3">
          <w:rPr>
            <w:rFonts w:ascii="Helvetica" w:hAnsi="Helvetica"/>
            <w:color w:val="262626" w:themeColor="text1" w:themeTint="D9"/>
            <w:sz w:val="18"/>
          </w:rPr>
          <w:delText>,</w:delText>
        </w:r>
      </w:del>
      <w:r w:rsidR="00F8044E">
        <w:rPr>
          <w:rFonts w:ascii="Helvetica" w:hAnsi="Helvetica"/>
          <w:color w:val="262626" w:themeColor="text1" w:themeTint="D9"/>
          <w:sz w:val="18"/>
        </w:rPr>
        <w:t xml:space="preserve"> presented through </w:t>
      </w:r>
      <w:r w:rsidR="00B73EFA">
        <w:rPr>
          <w:rFonts w:ascii="Helvetica" w:hAnsi="Helvetica"/>
          <w:color w:val="262626" w:themeColor="text1" w:themeTint="D9"/>
          <w:sz w:val="18"/>
        </w:rPr>
        <w:t>dashboards</w:t>
      </w:r>
      <w:r w:rsidR="00BB439D">
        <w:rPr>
          <w:rFonts w:ascii="Helvetica" w:hAnsi="Helvetica"/>
          <w:color w:val="262626" w:themeColor="text1" w:themeTint="D9"/>
          <w:sz w:val="18"/>
        </w:rPr>
        <w:t xml:space="preserve"> an</w:t>
      </w:r>
      <w:r w:rsidR="00B73EFA">
        <w:rPr>
          <w:rFonts w:ascii="Helvetica" w:hAnsi="Helvetica"/>
          <w:color w:val="262626" w:themeColor="text1" w:themeTint="D9"/>
          <w:sz w:val="18"/>
        </w:rPr>
        <w:t>d</w:t>
      </w:r>
      <w:r w:rsidR="00BB439D">
        <w:rPr>
          <w:rFonts w:ascii="Helvetica" w:hAnsi="Helvetica"/>
          <w:color w:val="262626" w:themeColor="text1" w:themeTint="D9"/>
          <w:sz w:val="18"/>
        </w:rPr>
        <w:t xml:space="preserve"> a</w:t>
      </w:r>
      <w:r w:rsidR="00F8044E">
        <w:rPr>
          <w:rFonts w:ascii="Helvetica" w:hAnsi="Helvetica"/>
          <w:color w:val="262626" w:themeColor="text1" w:themeTint="D9"/>
          <w:sz w:val="18"/>
        </w:rPr>
        <w:t xml:space="preserve"> story on tableau. </w:t>
      </w:r>
      <w:r w:rsidRPr="00E758E0">
        <w:rPr>
          <w:rFonts w:ascii="Helvetica" w:hAnsi="Helvetica"/>
          <w:color w:val="262626" w:themeColor="text1" w:themeTint="D9"/>
          <w:sz w:val="18"/>
        </w:rPr>
        <w:t>A comparative study was performed to estimate the competitive target airline</w:t>
      </w:r>
      <w:r w:rsidR="00F8044E">
        <w:rPr>
          <w:rFonts w:ascii="Helvetica" w:hAnsi="Helvetica"/>
          <w:color w:val="262626" w:themeColor="text1" w:themeTint="D9"/>
          <w:sz w:val="18"/>
        </w:rPr>
        <w:t>.</w:t>
      </w:r>
    </w:p>
    <w:p w14:paraId="107A4C88" w14:textId="77777777" w:rsidR="00465F67" w:rsidRPr="00F86785" w:rsidRDefault="00465F67" w:rsidP="00465F67">
      <w:pPr>
        <w:jc w:val="both"/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F</w:t>
      </w:r>
      <w:r w:rsidR="00712556">
        <w:rPr>
          <w:rFonts w:ascii="Helvetica" w:hAnsi="Helvetica"/>
          <w:b/>
          <w:color w:val="262626" w:themeColor="text1" w:themeTint="D9"/>
        </w:rPr>
        <w:t>actor Analysis and Cluster A</w:t>
      </w:r>
      <w:r w:rsidRPr="00F86785">
        <w:rPr>
          <w:rFonts w:ascii="Helvetica" w:hAnsi="Helvetica"/>
          <w:b/>
          <w:color w:val="262626" w:themeColor="text1" w:themeTint="D9"/>
        </w:rPr>
        <w:t>nalysis</w:t>
      </w:r>
      <w:r w:rsidR="00075AFD">
        <w:rPr>
          <w:rFonts w:ascii="Helvetica" w:hAnsi="Helvetica"/>
          <w:b/>
          <w:color w:val="262626" w:themeColor="text1" w:themeTint="D9"/>
        </w:rPr>
        <w:t xml:space="preserve">, </w:t>
      </w:r>
      <w:r w:rsidR="00075AFD" w:rsidRPr="00075AFD">
        <w:rPr>
          <w:rFonts w:ascii="Helvetica" w:hAnsi="Helvetica"/>
          <w:i/>
          <w:color w:val="262626" w:themeColor="text1" w:themeTint="D9"/>
        </w:rPr>
        <w:t xml:space="preserve">Tools: </w:t>
      </w:r>
      <w:r w:rsidR="00075AFD">
        <w:rPr>
          <w:rFonts w:ascii="Helvetica" w:hAnsi="Helvetica"/>
          <w:i/>
          <w:color w:val="262626" w:themeColor="text1" w:themeTint="D9"/>
        </w:rPr>
        <w:t>SAS Studio, Excel</w:t>
      </w:r>
      <w:r w:rsidR="00F74C90">
        <w:rPr>
          <w:rFonts w:ascii="Helvetica" w:hAnsi="Helvetica"/>
          <w:i/>
          <w:color w:val="262626" w:themeColor="text1" w:themeTint="D9"/>
        </w:rPr>
        <w:t xml:space="preserve"> (Macros)</w:t>
      </w:r>
    </w:p>
    <w:p w14:paraId="3ED6C663" w14:textId="77777777" w:rsidR="002F64AC" w:rsidRDefault="002F64AC" w:rsidP="002F64AC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 w:rsidRPr="005B3735">
        <w:rPr>
          <w:rFonts w:ascii="Helvetica" w:hAnsi="Helvetica"/>
          <w:color w:val="262626" w:themeColor="text1" w:themeTint="D9"/>
          <w:sz w:val="18"/>
        </w:rPr>
        <w:t>Used Demogr</w:t>
      </w:r>
      <w:r w:rsidR="0099401A">
        <w:rPr>
          <w:rFonts w:ascii="Helvetica" w:hAnsi="Helvetica"/>
          <w:color w:val="262626" w:themeColor="text1" w:themeTint="D9"/>
          <w:sz w:val="18"/>
        </w:rPr>
        <w:t>aphic d</w:t>
      </w:r>
      <w:r w:rsidRPr="005B3735">
        <w:rPr>
          <w:rFonts w:ascii="Helvetica" w:hAnsi="Helvetica"/>
          <w:color w:val="262626" w:themeColor="text1" w:themeTint="D9"/>
          <w:sz w:val="18"/>
        </w:rPr>
        <w:t xml:space="preserve">ata </w:t>
      </w:r>
      <w:r w:rsidR="0015050F">
        <w:rPr>
          <w:rFonts w:ascii="Helvetica" w:hAnsi="Helvetica"/>
          <w:color w:val="262626" w:themeColor="text1" w:themeTint="D9"/>
          <w:sz w:val="18"/>
        </w:rPr>
        <w:t>of</w:t>
      </w:r>
      <w:r>
        <w:rPr>
          <w:rFonts w:ascii="Helvetica" w:hAnsi="Helvetica"/>
          <w:color w:val="262626" w:themeColor="text1" w:themeTint="D9"/>
          <w:sz w:val="18"/>
        </w:rPr>
        <w:t xml:space="preserve"> the U.S</w:t>
      </w:r>
      <w:r w:rsidRPr="00F86785">
        <w:rPr>
          <w:rFonts w:ascii="Helvetica" w:hAnsi="Helvetica"/>
          <w:color w:val="262626" w:themeColor="text1" w:themeTint="D9"/>
          <w:sz w:val="18"/>
        </w:rPr>
        <w:t>.</w:t>
      </w:r>
      <w:r w:rsidRPr="005B3735">
        <w:rPr>
          <w:rFonts w:ascii="Helvetica" w:hAnsi="Helvetica"/>
          <w:color w:val="262626" w:themeColor="text1" w:themeTint="D9"/>
          <w:sz w:val="18"/>
        </w:rPr>
        <w:t xml:space="preserve"> 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to approach for </w:t>
      </w:r>
      <w:r>
        <w:rPr>
          <w:rFonts w:ascii="Helvetica" w:hAnsi="Helvetica"/>
          <w:color w:val="262626" w:themeColor="text1" w:themeTint="D9"/>
          <w:sz w:val="18"/>
        </w:rPr>
        <w:t>sales</w:t>
      </w:r>
      <w:r w:rsidRPr="005B3735">
        <w:rPr>
          <w:rFonts w:ascii="Helvetica" w:hAnsi="Helvetica"/>
          <w:color w:val="262626" w:themeColor="text1" w:themeTint="D9"/>
          <w:sz w:val="18"/>
        </w:rPr>
        <w:t>.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 The original 33 variables were rearranged into 5 meaningful factors using factor analysis. Cluster analysis was executed using the</w:t>
      </w:r>
      <w:r>
        <w:rPr>
          <w:rFonts w:ascii="Helvetica" w:hAnsi="Helvetica"/>
          <w:color w:val="262626" w:themeColor="text1" w:themeTint="D9"/>
          <w:sz w:val="18"/>
        </w:rPr>
        <w:t xml:space="preserve"> K-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means technique to obtain the best target group. </w:t>
      </w:r>
      <w:r w:rsidR="0099401A" w:rsidRPr="0099401A">
        <w:rPr>
          <w:rFonts w:ascii="Helvetica" w:hAnsi="Helvetica"/>
          <w:color w:val="262626" w:themeColor="text1" w:themeTint="D9"/>
          <w:sz w:val="18"/>
        </w:rPr>
        <w:t>Used Logistic Regression classification model to predict sales.</w:t>
      </w:r>
      <w:r w:rsidR="0099401A">
        <w:rPr>
          <w:rFonts w:ascii="Helvetica" w:hAnsi="Helvetica"/>
          <w:color w:val="262626" w:themeColor="text1" w:themeTint="D9"/>
          <w:sz w:val="18"/>
        </w:rPr>
        <w:t xml:space="preserve"> </w:t>
      </w:r>
      <w:r w:rsidRPr="00F86785">
        <w:rPr>
          <w:rFonts w:ascii="Helvetica" w:hAnsi="Helvetica"/>
          <w:color w:val="262626" w:themeColor="text1" w:themeTint="D9"/>
          <w:sz w:val="18"/>
        </w:rPr>
        <w:t>Profit and ROI programming and Charts for</w:t>
      </w:r>
      <w:r w:rsidR="0099401A">
        <w:rPr>
          <w:rFonts w:ascii="Helvetica" w:hAnsi="Helvetica"/>
          <w:color w:val="262626" w:themeColor="text1" w:themeTint="D9"/>
          <w:sz w:val="18"/>
        </w:rPr>
        <w:t xml:space="preserve"> cost and revenue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 were analyzed.</w:t>
      </w:r>
    </w:p>
    <w:p w14:paraId="50859AA8" w14:textId="77777777" w:rsidR="00465F67" w:rsidRPr="00F86785" w:rsidRDefault="00465F67" w:rsidP="004B60DE">
      <w:pPr>
        <w:pBdr>
          <w:bottom w:val="single" w:sz="6" w:space="1" w:color="auto"/>
        </w:pBdr>
        <w:rPr>
          <w:rFonts w:ascii="Helvetica" w:hAnsi="Helvetica"/>
          <w:b/>
          <w:color w:val="262626" w:themeColor="text1" w:themeTint="D9"/>
        </w:rPr>
      </w:pPr>
    </w:p>
    <w:p w14:paraId="308AFEF1" w14:textId="77777777" w:rsidR="00B04263" w:rsidRDefault="004B60DE" w:rsidP="00B04263">
      <w:pPr>
        <w:pBdr>
          <w:bottom w:val="single" w:sz="6" w:space="1" w:color="auto"/>
        </w:pBdr>
        <w:outlineLvl w:val="0"/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EXPERIENCE</w:t>
      </w:r>
    </w:p>
    <w:p w14:paraId="5F632A35" w14:textId="77777777" w:rsidR="00B04263" w:rsidRPr="00541C30" w:rsidRDefault="00B04263" w:rsidP="00B0426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Morningstar Inc.</w:t>
      </w:r>
      <w:r w:rsidRPr="00F86785">
        <w:rPr>
          <w:rFonts w:ascii="Helvetica" w:hAnsi="Helvetica"/>
          <w:b/>
          <w:color w:val="262626" w:themeColor="text1" w:themeTint="D9"/>
        </w:rPr>
        <w:t xml:space="preserve">, </w:t>
      </w:r>
      <w:r>
        <w:rPr>
          <w:rFonts w:ascii="Helvetica" w:hAnsi="Helvetica"/>
          <w:b/>
          <w:color w:val="262626" w:themeColor="text1" w:themeTint="D9"/>
        </w:rPr>
        <w:t xml:space="preserve">- </w:t>
      </w:r>
      <w:r w:rsidR="00CC4721">
        <w:rPr>
          <w:rFonts w:ascii="Helvetica" w:hAnsi="Helvetica"/>
          <w:b/>
          <w:color w:val="262626" w:themeColor="text1" w:themeTint="D9"/>
        </w:rPr>
        <w:t xml:space="preserve">Data Science </w:t>
      </w:r>
      <w:r>
        <w:rPr>
          <w:rFonts w:ascii="Helvetica" w:hAnsi="Helvetica"/>
          <w:b/>
          <w:color w:val="262626" w:themeColor="text1" w:themeTint="D9"/>
        </w:rPr>
        <w:t>Capstone Project</w:t>
      </w:r>
      <w:r w:rsidR="00EC4C0A">
        <w:rPr>
          <w:rFonts w:ascii="Helvetica" w:hAnsi="Helvetica"/>
          <w:b/>
          <w:color w:val="262626" w:themeColor="text1" w:themeTint="D9"/>
        </w:rPr>
        <w:t>,</w:t>
      </w:r>
      <w:r>
        <w:rPr>
          <w:rFonts w:ascii="Helvetica" w:hAnsi="Helvetica"/>
          <w:b/>
          <w:color w:val="262626" w:themeColor="text1" w:themeTint="D9"/>
        </w:rPr>
        <w:t xml:space="preserve"> </w:t>
      </w:r>
      <w:r w:rsidR="00CC4721">
        <w:rPr>
          <w:rFonts w:ascii="Helvetica" w:hAnsi="Helvetica"/>
          <w:color w:val="262626" w:themeColor="text1" w:themeTint="D9"/>
        </w:rPr>
        <w:t xml:space="preserve">Chicago, IL </w:t>
      </w:r>
      <w:r w:rsidR="00CC4721">
        <w:rPr>
          <w:rFonts w:ascii="Helvetica" w:hAnsi="Helvetica"/>
          <w:color w:val="262626" w:themeColor="text1" w:themeTint="D9"/>
        </w:rPr>
        <w:tab/>
      </w:r>
      <w:r w:rsidR="00CC4721">
        <w:rPr>
          <w:rFonts w:ascii="Helvetica" w:hAnsi="Helvetica"/>
          <w:color w:val="262626" w:themeColor="text1" w:themeTint="D9"/>
        </w:rPr>
        <w:tab/>
      </w:r>
      <w:r w:rsidR="00CC4721">
        <w:rPr>
          <w:rFonts w:ascii="Helvetica" w:hAnsi="Helvetica"/>
          <w:color w:val="262626" w:themeColor="text1" w:themeTint="D9"/>
        </w:rPr>
        <w:tab/>
      </w:r>
      <w:r w:rsidR="00CC4721">
        <w:rPr>
          <w:rFonts w:ascii="Helvetica" w:hAnsi="Helvetica"/>
          <w:color w:val="262626" w:themeColor="text1" w:themeTint="D9"/>
        </w:rPr>
        <w:tab/>
      </w:r>
      <w:r w:rsidR="00075AFD">
        <w:rPr>
          <w:rFonts w:ascii="Helvetica" w:hAnsi="Helvetica"/>
          <w:color w:val="262626" w:themeColor="text1" w:themeTint="D9"/>
        </w:rPr>
        <w:t xml:space="preserve">         </w:t>
      </w:r>
      <w:r w:rsidR="00063F67">
        <w:rPr>
          <w:rFonts w:ascii="Helvetica" w:hAnsi="Helvetica"/>
          <w:color w:val="262626" w:themeColor="text1" w:themeTint="D9"/>
        </w:rPr>
        <w:t xml:space="preserve">  </w:t>
      </w:r>
      <w:r w:rsidR="00EC4C0A">
        <w:rPr>
          <w:rFonts w:ascii="Helvetica" w:hAnsi="Helvetica"/>
          <w:b/>
          <w:color w:val="262626" w:themeColor="text1" w:themeTint="D9"/>
        </w:rPr>
        <w:t>Aug</w:t>
      </w:r>
      <w:r>
        <w:rPr>
          <w:rFonts w:ascii="Helvetica" w:hAnsi="Helvetica"/>
          <w:b/>
          <w:color w:val="262626" w:themeColor="text1" w:themeTint="D9"/>
        </w:rPr>
        <w:t xml:space="preserve"> 2017</w:t>
      </w:r>
      <w:r w:rsidRPr="00F86785">
        <w:rPr>
          <w:rFonts w:ascii="Helvetica" w:hAnsi="Helvetica"/>
          <w:b/>
          <w:color w:val="262626" w:themeColor="text1" w:themeTint="D9"/>
        </w:rPr>
        <w:t xml:space="preserve"> </w:t>
      </w:r>
      <w:ins w:id="35" w:author="Jason Williams" w:date="2018-01-07T14:37:00Z">
        <w:r w:rsidR="00DD1EDB">
          <w:rPr>
            <w:rFonts w:ascii="Helvetica" w:hAnsi="Helvetica"/>
            <w:b/>
            <w:color w:val="262626" w:themeColor="text1" w:themeTint="D9"/>
          </w:rPr>
          <w:t>-</w:t>
        </w:r>
      </w:ins>
      <w:del w:id="36" w:author="Jason Williams" w:date="2018-01-07T14:37:00Z">
        <w:r w:rsidDel="00DD1EDB">
          <w:rPr>
            <w:rFonts w:ascii="Helvetica" w:hAnsi="Helvetica"/>
            <w:b/>
            <w:color w:val="262626" w:themeColor="text1" w:themeTint="D9"/>
          </w:rPr>
          <w:delText>–</w:delText>
        </w:r>
      </w:del>
      <w:r w:rsidRPr="00F86785">
        <w:rPr>
          <w:rFonts w:ascii="Helvetica" w:hAnsi="Helvetica"/>
          <w:b/>
          <w:color w:val="262626" w:themeColor="text1" w:themeTint="D9"/>
        </w:rPr>
        <w:t xml:space="preserve"> </w:t>
      </w:r>
      <w:r>
        <w:rPr>
          <w:rFonts w:ascii="Helvetica" w:hAnsi="Helvetica"/>
          <w:b/>
          <w:color w:val="262626" w:themeColor="text1" w:themeTint="D9"/>
        </w:rPr>
        <w:t>Dec 2017</w:t>
      </w:r>
    </w:p>
    <w:p w14:paraId="7A57181B" w14:textId="77777777" w:rsidR="00FC4BEF" w:rsidRDefault="00FC4BEF" w:rsidP="00FC4BEF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>
        <w:rPr>
          <w:rFonts w:ascii="Helvetica" w:hAnsi="Helvetica"/>
          <w:color w:val="262626" w:themeColor="text1" w:themeTint="D9"/>
          <w:sz w:val="18"/>
        </w:rPr>
        <w:t>Natural Language Processing (NLP)</w:t>
      </w:r>
      <w:r w:rsidR="00392AD4">
        <w:rPr>
          <w:rFonts w:ascii="Helvetica" w:hAnsi="Helvetica"/>
          <w:color w:val="262626" w:themeColor="text1" w:themeTint="D9"/>
          <w:sz w:val="18"/>
        </w:rPr>
        <w:t xml:space="preserve"> </w:t>
      </w:r>
      <w:r w:rsidR="00CE62EC">
        <w:rPr>
          <w:rFonts w:ascii="Helvetica" w:hAnsi="Helvetica"/>
          <w:color w:val="262626" w:themeColor="text1" w:themeTint="D9"/>
          <w:sz w:val="18"/>
        </w:rPr>
        <w:t>project</w:t>
      </w:r>
      <w:r w:rsidR="00392AD4">
        <w:rPr>
          <w:rFonts w:ascii="Helvetica" w:hAnsi="Helvetica"/>
          <w:color w:val="262626" w:themeColor="text1" w:themeTint="D9"/>
          <w:sz w:val="18"/>
        </w:rPr>
        <w:t xml:space="preserve"> </w:t>
      </w:r>
      <w:del w:id="37" w:author="Jason Williams" w:date="2018-01-07T14:39:00Z">
        <w:r w:rsidR="00392AD4" w:rsidDel="00DD1EDB">
          <w:rPr>
            <w:rFonts w:ascii="Helvetica" w:hAnsi="Helvetica"/>
            <w:color w:val="262626" w:themeColor="text1" w:themeTint="D9"/>
            <w:sz w:val="18"/>
          </w:rPr>
          <w:delText xml:space="preserve">on </w:delText>
        </w:r>
      </w:del>
      <w:ins w:id="38" w:author="Jason Williams" w:date="2018-01-07T14:39:00Z">
        <w:r w:rsidR="00DD1EDB">
          <w:rPr>
            <w:rFonts w:ascii="Helvetica" w:hAnsi="Helvetica"/>
            <w:color w:val="262626" w:themeColor="text1" w:themeTint="D9"/>
            <w:sz w:val="18"/>
          </w:rPr>
          <w:t xml:space="preserve">using </w:t>
        </w:r>
      </w:ins>
      <w:r w:rsidR="00392AD4">
        <w:rPr>
          <w:rFonts w:ascii="Helvetica" w:hAnsi="Helvetica"/>
          <w:color w:val="262626" w:themeColor="text1" w:themeTint="D9"/>
          <w:sz w:val="18"/>
        </w:rPr>
        <w:t>python</w:t>
      </w:r>
      <w:r w:rsidR="00CE62EC">
        <w:rPr>
          <w:rFonts w:ascii="Helvetica" w:hAnsi="Helvetica"/>
          <w:color w:val="262626" w:themeColor="text1" w:themeTint="D9"/>
          <w:sz w:val="18"/>
        </w:rPr>
        <w:t xml:space="preserve"> </w:t>
      </w:r>
      <w:r>
        <w:rPr>
          <w:rFonts w:ascii="Helvetica" w:hAnsi="Helvetica"/>
          <w:color w:val="262626" w:themeColor="text1" w:themeTint="D9"/>
          <w:sz w:val="18"/>
        </w:rPr>
        <w:t xml:space="preserve">focused on the </w:t>
      </w:r>
      <w:del w:id="39" w:author="Jason Williams" w:date="2018-01-07T14:39:00Z">
        <w:r w:rsidDel="00DD1EDB">
          <w:rPr>
            <w:rFonts w:ascii="Helvetica" w:hAnsi="Helvetica"/>
            <w:color w:val="262626" w:themeColor="text1" w:themeTint="D9"/>
            <w:sz w:val="18"/>
          </w:rPr>
          <w:delText>c</w:delText>
        </w:r>
        <w:r w:rsidRPr="00E240FA" w:rsidDel="00DD1EDB">
          <w:rPr>
            <w:rFonts w:ascii="Helvetica" w:hAnsi="Helvetica"/>
            <w:color w:val="262626" w:themeColor="text1" w:themeTint="D9"/>
            <w:sz w:val="18"/>
          </w:rPr>
          <w:delText>reat</w:delText>
        </w:r>
        <w:r w:rsidDel="00DD1EDB">
          <w:rPr>
            <w:rFonts w:ascii="Helvetica" w:hAnsi="Helvetica"/>
            <w:color w:val="262626" w:themeColor="text1" w:themeTint="D9"/>
            <w:sz w:val="18"/>
          </w:rPr>
          <w:delText xml:space="preserve">ing </w:delText>
        </w:r>
      </w:del>
      <w:ins w:id="40" w:author="Jason Williams" w:date="2018-01-07T14:39:00Z">
        <w:r w:rsidR="00DD1EDB">
          <w:rPr>
            <w:rFonts w:ascii="Helvetica" w:hAnsi="Helvetica"/>
            <w:color w:val="262626" w:themeColor="text1" w:themeTint="D9"/>
            <w:sz w:val="18"/>
          </w:rPr>
          <w:t xml:space="preserve">creation </w:t>
        </w:r>
      </w:ins>
      <w:r>
        <w:rPr>
          <w:rFonts w:ascii="Helvetica" w:hAnsi="Helvetica"/>
          <w:color w:val="262626" w:themeColor="text1" w:themeTint="D9"/>
          <w:sz w:val="18"/>
        </w:rPr>
        <w:t>of a vocabulary</w:t>
      </w:r>
      <w:r w:rsidRPr="00E240FA">
        <w:rPr>
          <w:rFonts w:ascii="Helvetica" w:hAnsi="Helvetica"/>
          <w:color w:val="262626" w:themeColor="text1" w:themeTint="D9"/>
          <w:sz w:val="18"/>
        </w:rPr>
        <w:t xml:space="preserve"> of words and phrases, that match the Morningstar data service AP</w:t>
      </w:r>
      <w:r>
        <w:rPr>
          <w:rFonts w:ascii="Helvetica" w:hAnsi="Helvetica"/>
          <w:color w:val="262626" w:themeColor="text1" w:themeTint="D9"/>
          <w:sz w:val="18"/>
        </w:rPr>
        <w:t xml:space="preserve">I descriptions with the </w:t>
      </w:r>
      <w:r w:rsidRPr="00E240FA">
        <w:rPr>
          <w:rFonts w:ascii="Helvetica" w:hAnsi="Helvetica"/>
          <w:color w:val="262626" w:themeColor="text1" w:themeTint="D9"/>
          <w:sz w:val="18"/>
        </w:rPr>
        <w:t>Morningstar</w:t>
      </w:r>
      <w:r>
        <w:rPr>
          <w:rFonts w:ascii="Helvetica" w:hAnsi="Helvetica"/>
          <w:color w:val="262626" w:themeColor="text1" w:themeTint="D9"/>
          <w:sz w:val="18"/>
        </w:rPr>
        <w:t xml:space="preserve"> publications </w:t>
      </w:r>
      <w:r w:rsidRPr="00203FD9">
        <w:rPr>
          <w:rFonts w:ascii="Helvetica" w:hAnsi="Helvetica"/>
          <w:color w:val="262626" w:themeColor="text1" w:themeTint="D9"/>
          <w:sz w:val="18"/>
        </w:rPr>
        <w:t xml:space="preserve">to </w:t>
      </w:r>
      <w:r>
        <w:rPr>
          <w:rFonts w:ascii="Helvetica" w:hAnsi="Helvetica"/>
          <w:color w:val="262626" w:themeColor="text1" w:themeTint="D9"/>
          <w:sz w:val="18"/>
        </w:rPr>
        <w:t>optimize their internal</w:t>
      </w:r>
      <w:r w:rsidRPr="00203FD9">
        <w:rPr>
          <w:rFonts w:ascii="Helvetica" w:hAnsi="Helvetica"/>
          <w:color w:val="262626" w:themeColor="text1" w:themeTint="D9"/>
          <w:sz w:val="18"/>
        </w:rPr>
        <w:t xml:space="preserve"> search engine</w:t>
      </w:r>
      <w:r>
        <w:rPr>
          <w:rFonts w:ascii="Helvetica" w:hAnsi="Helvetica"/>
          <w:color w:val="262626" w:themeColor="text1" w:themeTint="D9"/>
          <w:sz w:val="18"/>
        </w:rPr>
        <w:t xml:space="preserve">. </w:t>
      </w:r>
    </w:p>
    <w:p w14:paraId="7A44B060" w14:textId="77777777" w:rsidR="00FC4BEF" w:rsidRPr="00FC4BEF" w:rsidRDefault="00FC4BEF" w:rsidP="00FC4BEF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 w:rsidRPr="00203FD9">
        <w:rPr>
          <w:rFonts w:ascii="Helvetica" w:hAnsi="Helvetica"/>
          <w:color w:val="262626" w:themeColor="text1" w:themeTint="D9"/>
          <w:sz w:val="18"/>
        </w:rPr>
        <w:t xml:space="preserve">Indexed the extracted vocabulary using document </w:t>
      </w:r>
      <w:r>
        <w:rPr>
          <w:rFonts w:ascii="Helvetica" w:hAnsi="Helvetica"/>
          <w:color w:val="262626" w:themeColor="text1" w:themeTint="D9"/>
          <w:sz w:val="18"/>
        </w:rPr>
        <w:t>ID</w:t>
      </w:r>
      <w:r w:rsidRPr="00203FD9">
        <w:rPr>
          <w:rFonts w:ascii="Helvetica" w:hAnsi="Helvetica"/>
          <w:color w:val="262626" w:themeColor="text1" w:themeTint="D9"/>
          <w:sz w:val="18"/>
        </w:rPr>
        <w:t>s</w:t>
      </w:r>
      <w:r>
        <w:rPr>
          <w:rFonts w:ascii="Helvetica" w:hAnsi="Helvetica"/>
          <w:color w:val="262626" w:themeColor="text1" w:themeTint="D9"/>
          <w:sz w:val="18"/>
        </w:rPr>
        <w:t xml:space="preserve"> and </w:t>
      </w:r>
      <w:del w:id="41" w:author="Jason Williams" w:date="2018-01-07T14:41:00Z">
        <w:r w:rsidDel="00DD1EDB">
          <w:rPr>
            <w:rFonts w:ascii="Helvetica" w:hAnsi="Helvetica"/>
            <w:color w:val="262626" w:themeColor="text1" w:themeTint="D9"/>
            <w:sz w:val="18"/>
          </w:rPr>
          <w:delText>Tf-Idf</w:delText>
        </w:r>
      </w:del>
      <w:ins w:id="42" w:author="Jason Williams" w:date="2018-01-07T14:41:00Z">
        <w:r w:rsidR="00DD1EDB">
          <w:rPr>
            <w:rFonts w:ascii="Helvetica" w:hAnsi="Helvetica"/>
            <w:color w:val="262626" w:themeColor="text1" w:themeTint="D9"/>
            <w:sz w:val="18"/>
          </w:rPr>
          <w:t>TF-IDF</w:t>
        </w:r>
      </w:ins>
      <w:r>
        <w:rPr>
          <w:rFonts w:ascii="Helvetica" w:hAnsi="Helvetica"/>
          <w:color w:val="262626" w:themeColor="text1" w:themeTint="D9"/>
          <w:sz w:val="18"/>
        </w:rPr>
        <w:t xml:space="preserve"> values. I</w:t>
      </w:r>
      <w:r w:rsidRPr="00203FD9">
        <w:rPr>
          <w:rFonts w:ascii="Helvetica" w:hAnsi="Helvetica"/>
          <w:color w:val="262626" w:themeColor="text1" w:themeTint="D9"/>
          <w:sz w:val="18"/>
        </w:rPr>
        <w:t xml:space="preserve">dentified </w:t>
      </w:r>
      <w:r>
        <w:rPr>
          <w:rFonts w:ascii="Helvetica" w:hAnsi="Helvetica"/>
          <w:color w:val="262626" w:themeColor="text1" w:themeTint="D9"/>
          <w:sz w:val="18"/>
        </w:rPr>
        <w:t xml:space="preserve">a </w:t>
      </w:r>
      <w:r w:rsidRPr="00203FD9">
        <w:rPr>
          <w:rFonts w:ascii="Helvetica" w:hAnsi="Helvetica"/>
          <w:color w:val="262626" w:themeColor="text1" w:themeTint="D9"/>
          <w:sz w:val="18"/>
        </w:rPr>
        <w:t>contextual stop</w:t>
      </w:r>
      <w:ins w:id="43" w:author="Jason Williams" w:date="2018-01-07T14:41:00Z">
        <w:r w:rsidR="00DD1EDB">
          <w:rPr>
            <w:rFonts w:ascii="Helvetica" w:hAnsi="Helvetica"/>
            <w:color w:val="262626" w:themeColor="text1" w:themeTint="D9"/>
            <w:sz w:val="18"/>
          </w:rPr>
          <w:t>-</w:t>
        </w:r>
      </w:ins>
      <w:del w:id="44" w:author="Jason Williams" w:date="2018-01-07T14:41:00Z">
        <w:r w:rsidRPr="00203FD9" w:rsidDel="00DD1EDB">
          <w:rPr>
            <w:rFonts w:ascii="Helvetica" w:hAnsi="Helvetica"/>
            <w:color w:val="262626" w:themeColor="text1" w:themeTint="D9"/>
            <w:sz w:val="18"/>
          </w:rPr>
          <w:delText xml:space="preserve"> </w:delText>
        </w:r>
      </w:del>
      <w:r w:rsidRPr="00203FD9">
        <w:rPr>
          <w:rFonts w:ascii="Helvetica" w:hAnsi="Helvetica"/>
          <w:color w:val="262626" w:themeColor="text1" w:themeTint="D9"/>
          <w:sz w:val="18"/>
        </w:rPr>
        <w:t>word</w:t>
      </w:r>
      <w:del w:id="45" w:author="Jason Williams" w:date="2018-01-07T14:41:00Z">
        <w:r w:rsidRPr="00203FD9" w:rsidDel="00DD1EDB">
          <w:rPr>
            <w:rFonts w:ascii="Helvetica" w:hAnsi="Helvetica"/>
            <w:color w:val="262626" w:themeColor="text1" w:themeTint="D9"/>
            <w:sz w:val="18"/>
          </w:rPr>
          <w:delText>s</w:delText>
        </w:r>
      </w:del>
      <w:r w:rsidRPr="00203FD9">
        <w:rPr>
          <w:rFonts w:ascii="Helvetica" w:hAnsi="Helvetica"/>
          <w:color w:val="262626" w:themeColor="text1" w:themeTint="D9"/>
          <w:sz w:val="18"/>
        </w:rPr>
        <w:t xml:space="preserve"> </w:t>
      </w:r>
      <w:r>
        <w:rPr>
          <w:rFonts w:ascii="Helvetica" w:hAnsi="Helvetica"/>
          <w:color w:val="262626" w:themeColor="text1" w:themeTint="D9"/>
          <w:sz w:val="18"/>
        </w:rPr>
        <w:t xml:space="preserve">list </w:t>
      </w:r>
      <w:r w:rsidRPr="00203FD9">
        <w:rPr>
          <w:rFonts w:ascii="Helvetica" w:hAnsi="Helvetica"/>
          <w:color w:val="262626" w:themeColor="text1" w:themeTint="D9"/>
          <w:sz w:val="18"/>
        </w:rPr>
        <w:t xml:space="preserve">using </w:t>
      </w:r>
      <w:del w:id="46" w:author="Jason Williams" w:date="2018-01-07T14:41:00Z">
        <w:r w:rsidRPr="00203FD9" w:rsidDel="00DD1EDB">
          <w:rPr>
            <w:rFonts w:ascii="Helvetica" w:hAnsi="Helvetica"/>
            <w:color w:val="262626" w:themeColor="text1" w:themeTint="D9"/>
            <w:sz w:val="18"/>
          </w:rPr>
          <w:delText>Tf-Idf</w:delText>
        </w:r>
      </w:del>
      <w:ins w:id="47" w:author="Jason Williams" w:date="2018-01-07T14:41:00Z">
        <w:r w:rsidR="00DD1EDB">
          <w:rPr>
            <w:rFonts w:ascii="Helvetica" w:hAnsi="Helvetica"/>
            <w:color w:val="262626" w:themeColor="text1" w:themeTint="D9"/>
            <w:sz w:val="18"/>
          </w:rPr>
          <w:t>TF-IDF</w:t>
        </w:r>
      </w:ins>
      <w:r w:rsidRPr="00203FD9">
        <w:rPr>
          <w:rFonts w:ascii="Helvetica" w:hAnsi="Helvetica"/>
          <w:color w:val="262626" w:themeColor="text1" w:themeTint="D9"/>
          <w:sz w:val="18"/>
        </w:rPr>
        <w:t xml:space="preserve"> values</w:t>
      </w:r>
      <w:r>
        <w:rPr>
          <w:rFonts w:ascii="Helvetica" w:hAnsi="Helvetica"/>
          <w:color w:val="262626" w:themeColor="text1" w:themeTint="D9"/>
          <w:sz w:val="18"/>
        </w:rPr>
        <w:t xml:space="preserve">. </w:t>
      </w:r>
      <w:del w:id="48" w:author="Jason Williams" w:date="2018-01-07T14:41:00Z">
        <w:r w:rsidRPr="00FC4BEF" w:rsidDel="00DD1EDB">
          <w:rPr>
            <w:rFonts w:ascii="Helvetica" w:hAnsi="Helvetica"/>
            <w:color w:val="262626" w:themeColor="text1" w:themeTint="D9"/>
            <w:sz w:val="18"/>
          </w:rPr>
          <w:delText xml:space="preserve">implementing </w:delText>
        </w:r>
      </w:del>
      <w:ins w:id="49" w:author="Jason Williams" w:date="2018-01-07T14:41:00Z">
        <w:r w:rsidR="00DD1EDB">
          <w:rPr>
            <w:rFonts w:ascii="Helvetica" w:hAnsi="Helvetica"/>
            <w:color w:val="262626" w:themeColor="text1" w:themeTint="D9"/>
            <w:sz w:val="18"/>
          </w:rPr>
          <w:t>Implemented</w:t>
        </w:r>
        <w:r w:rsidR="00DD1EDB" w:rsidRPr="00FC4BEF">
          <w:rPr>
            <w:rFonts w:ascii="Helvetica" w:hAnsi="Helvetica"/>
            <w:color w:val="262626" w:themeColor="text1" w:themeTint="D9"/>
            <w:sz w:val="18"/>
          </w:rPr>
          <w:t xml:space="preserve"> </w:t>
        </w:r>
      </w:ins>
      <w:r w:rsidRPr="00FC4BEF">
        <w:rPr>
          <w:rFonts w:ascii="Helvetica" w:hAnsi="Helvetica"/>
          <w:color w:val="262626" w:themeColor="text1" w:themeTint="D9"/>
          <w:sz w:val="18"/>
        </w:rPr>
        <w:t>three different versions of a search engine using Boole</w:t>
      </w:r>
      <w:r>
        <w:rPr>
          <w:rFonts w:ascii="Helvetica" w:hAnsi="Helvetica"/>
          <w:color w:val="262626" w:themeColor="text1" w:themeTint="D9"/>
          <w:sz w:val="18"/>
        </w:rPr>
        <w:t>an /TF-IDF/BM25 search ranking schemes</w:t>
      </w:r>
      <w:r w:rsidRPr="00FC4BEF">
        <w:rPr>
          <w:rFonts w:ascii="Helvetica" w:hAnsi="Helvetica"/>
          <w:color w:val="262626" w:themeColor="text1" w:themeTint="D9"/>
          <w:sz w:val="18"/>
        </w:rPr>
        <w:t>.</w:t>
      </w:r>
      <w:r>
        <w:rPr>
          <w:rFonts w:ascii="Helvetica" w:hAnsi="Helvetica"/>
          <w:color w:val="262626" w:themeColor="text1" w:themeTint="D9"/>
          <w:sz w:val="18"/>
        </w:rPr>
        <w:t xml:space="preserve"> </w:t>
      </w:r>
      <w:r w:rsidRPr="00FC4BEF">
        <w:rPr>
          <w:rFonts w:ascii="Helvetica" w:hAnsi="Helvetica"/>
          <w:color w:val="262626" w:themeColor="text1" w:themeTint="D9"/>
          <w:sz w:val="18"/>
        </w:rPr>
        <w:t>Worked with Neural Network modelling techniques like Word2vec and wo</w:t>
      </w:r>
      <w:r w:rsidR="00CE62EC">
        <w:rPr>
          <w:rFonts w:ascii="Helvetica" w:hAnsi="Helvetica"/>
          <w:color w:val="262626" w:themeColor="text1" w:themeTint="D9"/>
          <w:sz w:val="18"/>
        </w:rPr>
        <w:t>x</w:t>
      </w:r>
      <w:r w:rsidRPr="00FC4BEF">
        <w:rPr>
          <w:rFonts w:ascii="Helvetica" w:hAnsi="Helvetica"/>
          <w:color w:val="262626" w:themeColor="text1" w:themeTint="D9"/>
          <w:sz w:val="18"/>
        </w:rPr>
        <w:t xml:space="preserve">rd2phrase to analyze </w:t>
      </w:r>
      <w:del w:id="50" w:author="Jason Williams" w:date="2018-01-07T14:42:00Z">
        <w:r w:rsidRPr="00FC4BEF" w:rsidDel="00DD1EDB">
          <w:rPr>
            <w:rFonts w:ascii="Helvetica" w:hAnsi="Helvetica"/>
            <w:color w:val="262626" w:themeColor="text1" w:themeTint="D9"/>
            <w:sz w:val="18"/>
          </w:rPr>
          <w:delText xml:space="preserve">set </w:delText>
        </w:r>
      </w:del>
      <w:ins w:id="51" w:author="Jason Williams" w:date="2018-01-07T14:42:00Z">
        <w:r w:rsidR="00DD1EDB">
          <w:rPr>
            <w:rFonts w:ascii="Helvetica" w:hAnsi="Helvetica"/>
            <w:color w:val="262626" w:themeColor="text1" w:themeTint="D9"/>
            <w:sz w:val="18"/>
          </w:rPr>
          <w:t>sets</w:t>
        </w:r>
        <w:r w:rsidR="00DD1EDB" w:rsidRPr="00FC4BEF">
          <w:rPr>
            <w:rFonts w:ascii="Helvetica" w:hAnsi="Helvetica"/>
            <w:color w:val="262626" w:themeColor="text1" w:themeTint="D9"/>
            <w:sz w:val="18"/>
          </w:rPr>
          <w:t xml:space="preserve"> </w:t>
        </w:r>
      </w:ins>
      <w:r w:rsidRPr="00FC4BEF">
        <w:rPr>
          <w:rFonts w:ascii="Helvetica" w:hAnsi="Helvetica"/>
          <w:color w:val="262626" w:themeColor="text1" w:themeTint="D9"/>
          <w:sz w:val="18"/>
        </w:rPr>
        <w:t>of words.</w:t>
      </w:r>
    </w:p>
    <w:p w14:paraId="382F5AB9" w14:textId="77777777" w:rsidR="00541C30" w:rsidRPr="00541C30" w:rsidRDefault="00541C30" w:rsidP="00541C30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Madison Street Capital (MSC)</w:t>
      </w:r>
      <w:r w:rsidR="006636F9">
        <w:rPr>
          <w:rFonts w:ascii="Helvetica" w:hAnsi="Helvetica"/>
          <w:b/>
          <w:color w:val="262626" w:themeColor="text1" w:themeTint="D9"/>
        </w:rPr>
        <w:t xml:space="preserve"> </w:t>
      </w:r>
      <w:r w:rsidR="00DE506A">
        <w:rPr>
          <w:rFonts w:ascii="Helvetica" w:hAnsi="Helvetica"/>
          <w:b/>
          <w:color w:val="262626" w:themeColor="text1" w:themeTint="D9"/>
        </w:rPr>
        <w:t>–</w:t>
      </w:r>
      <w:r w:rsidR="006636F9">
        <w:rPr>
          <w:rFonts w:ascii="Helvetica" w:hAnsi="Helvetica"/>
          <w:b/>
          <w:color w:val="262626" w:themeColor="text1" w:themeTint="D9"/>
        </w:rPr>
        <w:t xml:space="preserve"> </w:t>
      </w:r>
      <w:r w:rsidR="00DE506A">
        <w:rPr>
          <w:rFonts w:ascii="Helvetica" w:hAnsi="Helvetica"/>
          <w:b/>
          <w:color w:val="262626" w:themeColor="text1" w:themeTint="D9"/>
        </w:rPr>
        <w:t>Business Development Intern</w:t>
      </w:r>
      <w:r w:rsidRPr="00F86785">
        <w:rPr>
          <w:rFonts w:ascii="Helvetica" w:hAnsi="Helvetica"/>
          <w:b/>
          <w:color w:val="262626" w:themeColor="text1" w:themeTint="D9"/>
        </w:rPr>
        <w:t xml:space="preserve">, </w:t>
      </w:r>
      <w:r w:rsidR="007728B4">
        <w:rPr>
          <w:rFonts w:ascii="Helvetica" w:hAnsi="Helvetica"/>
          <w:color w:val="262626" w:themeColor="text1" w:themeTint="D9"/>
        </w:rPr>
        <w:t xml:space="preserve">Chicago, IL </w:t>
      </w:r>
      <w:r>
        <w:rPr>
          <w:rFonts w:ascii="Helvetica" w:hAnsi="Helvetica"/>
          <w:color w:val="262626" w:themeColor="text1" w:themeTint="D9"/>
        </w:rPr>
        <w:tab/>
      </w:r>
      <w:r>
        <w:rPr>
          <w:rFonts w:ascii="Helvetica" w:hAnsi="Helvetica"/>
          <w:color w:val="262626" w:themeColor="text1" w:themeTint="D9"/>
        </w:rPr>
        <w:tab/>
      </w:r>
      <w:r>
        <w:rPr>
          <w:rFonts w:ascii="Helvetica" w:hAnsi="Helvetica"/>
          <w:color w:val="262626" w:themeColor="text1" w:themeTint="D9"/>
        </w:rPr>
        <w:tab/>
      </w:r>
      <w:r w:rsidR="00075AFD">
        <w:rPr>
          <w:rFonts w:ascii="Helvetica" w:hAnsi="Helvetica"/>
          <w:color w:val="262626" w:themeColor="text1" w:themeTint="D9"/>
        </w:rPr>
        <w:t xml:space="preserve">           </w:t>
      </w:r>
      <w:r w:rsidR="00063F67">
        <w:rPr>
          <w:rFonts w:ascii="Helvetica" w:hAnsi="Helvetica"/>
          <w:color w:val="262626" w:themeColor="text1" w:themeTint="D9"/>
        </w:rPr>
        <w:t xml:space="preserve"> </w:t>
      </w:r>
      <w:r>
        <w:rPr>
          <w:rFonts w:ascii="Helvetica" w:hAnsi="Helvetica"/>
          <w:b/>
          <w:color w:val="262626" w:themeColor="text1" w:themeTint="D9"/>
        </w:rPr>
        <w:t>Jul 2017</w:t>
      </w:r>
      <w:r w:rsidRPr="00F86785">
        <w:rPr>
          <w:rFonts w:ascii="Helvetica" w:hAnsi="Helvetica"/>
          <w:b/>
          <w:color w:val="262626" w:themeColor="text1" w:themeTint="D9"/>
        </w:rPr>
        <w:t xml:space="preserve"> - </w:t>
      </w:r>
      <w:r>
        <w:rPr>
          <w:rFonts w:ascii="Helvetica" w:hAnsi="Helvetica"/>
          <w:b/>
          <w:color w:val="262626" w:themeColor="text1" w:themeTint="D9"/>
        </w:rPr>
        <w:t>Sept 2017</w:t>
      </w:r>
    </w:p>
    <w:p w14:paraId="0BB82AD3" w14:textId="77777777" w:rsidR="00541C30" w:rsidRPr="00F86785" w:rsidRDefault="00541C30" w:rsidP="00541C30">
      <w:pPr>
        <w:rPr>
          <w:rFonts w:ascii="Helvetica" w:hAnsi="Helvetica"/>
          <w:color w:val="262626" w:themeColor="text1" w:themeTint="D9"/>
          <w:sz w:val="4"/>
        </w:rPr>
      </w:pPr>
    </w:p>
    <w:p w14:paraId="334F9C4C" w14:textId="77777777" w:rsidR="00CA149E" w:rsidRPr="00FB382C" w:rsidRDefault="00687CD7" w:rsidP="00FB382C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>
        <w:rPr>
          <w:rFonts w:ascii="Helvetica" w:hAnsi="Helvetica"/>
          <w:color w:val="262626" w:themeColor="text1" w:themeTint="D9"/>
          <w:sz w:val="18"/>
        </w:rPr>
        <w:t>Performed an Industry research</w:t>
      </w:r>
      <w:r w:rsidR="00CA149E" w:rsidRPr="00253B15">
        <w:rPr>
          <w:rFonts w:ascii="Helvetica" w:hAnsi="Helvetica"/>
          <w:color w:val="262626" w:themeColor="text1" w:themeTint="D9"/>
          <w:sz w:val="18"/>
        </w:rPr>
        <w:t xml:space="preserve"> sourcing for </w:t>
      </w:r>
      <w:r w:rsidR="004D510A">
        <w:rPr>
          <w:rFonts w:ascii="Helvetica" w:hAnsi="Helvetica"/>
          <w:color w:val="262626" w:themeColor="text1" w:themeTint="D9"/>
          <w:sz w:val="18"/>
        </w:rPr>
        <w:t>potential</w:t>
      </w:r>
      <w:r w:rsidR="00CA149E" w:rsidRPr="00253B15">
        <w:rPr>
          <w:rFonts w:ascii="Helvetica" w:hAnsi="Helvetica"/>
          <w:color w:val="262626" w:themeColor="text1" w:themeTint="D9"/>
          <w:sz w:val="18"/>
        </w:rPr>
        <w:t xml:space="preserve"> partners that share MSC’s practices and niche market. Gather and validate data using MS Excel. </w:t>
      </w:r>
      <w:r w:rsidR="004D510A" w:rsidRPr="00FB382C">
        <w:rPr>
          <w:rFonts w:ascii="Helvetica" w:hAnsi="Helvetica"/>
          <w:color w:val="262626" w:themeColor="text1" w:themeTint="D9"/>
          <w:sz w:val="18"/>
        </w:rPr>
        <w:t>Update the CRM</w:t>
      </w:r>
      <w:r w:rsidR="004D510A">
        <w:rPr>
          <w:rFonts w:ascii="Helvetica" w:hAnsi="Helvetica"/>
          <w:color w:val="262626" w:themeColor="text1" w:themeTint="D9"/>
          <w:sz w:val="18"/>
        </w:rPr>
        <w:t xml:space="preserve"> with the data collected. </w:t>
      </w:r>
      <w:r w:rsidR="00CA149E" w:rsidRPr="00253B15">
        <w:rPr>
          <w:rFonts w:ascii="Helvetica" w:hAnsi="Helvetica"/>
          <w:color w:val="262626" w:themeColor="text1" w:themeTint="D9"/>
          <w:sz w:val="18"/>
        </w:rPr>
        <w:t>The final dataset included Law, Private Equity, and Accounting firms.</w:t>
      </w:r>
      <w:r w:rsidR="00FB382C">
        <w:rPr>
          <w:rFonts w:ascii="Helvetica" w:hAnsi="Helvetica"/>
          <w:color w:val="262626" w:themeColor="text1" w:themeTint="D9"/>
          <w:sz w:val="18"/>
        </w:rPr>
        <w:t xml:space="preserve"> </w:t>
      </w:r>
    </w:p>
    <w:p w14:paraId="102BD991" w14:textId="77777777" w:rsidR="004B60DE" w:rsidRPr="00F86785" w:rsidRDefault="007D6D78" w:rsidP="00D07A00">
      <w:pPr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CIDLIS</w:t>
      </w:r>
      <w:r w:rsidR="001D6CCA" w:rsidRPr="00F86785">
        <w:rPr>
          <w:rFonts w:ascii="Helvetica" w:hAnsi="Helvetica"/>
          <w:b/>
          <w:color w:val="262626" w:themeColor="text1" w:themeTint="D9"/>
        </w:rPr>
        <w:t>, UIS</w:t>
      </w:r>
      <w:r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D07A00" w:rsidRPr="00F86785">
        <w:rPr>
          <w:rFonts w:ascii="Helvetica" w:hAnsi="Helvetica"/>
          <w:b/>
          <w:color w:val="262626" w:themeColor="text1" w:themeTint="D9"/>
        </w:rPr>
        <w:t xml:space="preserve">- </w:t>
      </w:r>
      <w:r w:rsidR="004B60DE" w:rsidRPr="00F86785">
        <w:rPr>
          <w:rFonts w:ascii="Helvetica" w:hAnsi="Helvetica"/>
          <w:b/>
          <w:color w:val="262626" w:themeColor="text1" w:themeTint="D9"/>
        </w:rPr>
        <w:t>Project Manager and Researcher</w:t>
      </w:r>
      <w:r w:rsidR="00D07A00" w:rsidRPr="00F86785">
        <w:rPr>
          <w:rFonts w:ascii="Helvetica" w:hAnsi="Helvetica"/>
          <w:b/>
          <w:color w:val="262626" w:themeColor="text1" w:themeTint="D9"/>
        </w:rPr>
        <w:t xml:space="preserve">, </w:t>
      </w:r>
      <w:r w:rsidRPr="00F86785">
        <w:rPr>
          <w:rFonts w:ascii="Helvetica" w:hAnsi="Helvetica"/>
          <w:color w:val="262626" w:themeColor="text1" w:themeTint="D9"/>
        </w:rPr>
        <w:t>Bucaramanga, Colombia</w:t>
      </w:r>
      <w:r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075AFD">
        <w:rPr>
          <w:rFonts w:ascii="Helvetica" w:hAnsi="Helvetica"/>
          <w:b/>
          <w:color w:val="262626" w:themeColor="text1" w:themeTint="D9"/>
        </w:rPr>
        <w:tab/>
      </w:r>
      <w:r w:rsidR="00075AFD">
        <w:rPr>
          <w:rFonts w:ascii="Helvetica" w:hAnsi="Helvetica"/>
          <w:b/>
          <w:color w:val="262626" w:themeColor="text1" w:themeTint="D9"/>
        </w:rPr>
        <w:tab/>
      </w:r>
      <w:r w:rsidR="00075AFD">
        <w:rPr>
          <w:rFonts w:ascii="Helvetica" w:hAnsi="Helvetica"/>
          <w:b/>
          <w:color w:val="262626" w:themeColor="text1" w:themeTint="D9"/>
        </w:rPr>
        <w:tab/>
        <w:t xml:space="preserve">           </w:t>
      </w:r>
      <w:r w:rsidR="00063F67">
        <w:rPr>
          <w:rFonts w:ascii="Helvetica" w:hAnsi="Helvetica"/>
          <w:b/>
          <w:color w:val="262626" w:themeColor="text1" w:themeTint="D9"/>
        </w:rPr>
        <w:t xml:space="preserve"> </w:t>
      </w:r>
      <w:r w:rsidR="006156C2" w:rsidRPr="00F86785">
        <w:rPr>
          <w:rFonts w:ascii="Helvetica" w:hAnsi="Helvetica"/>
          <w:b/>
          <w:color w:val="262626" w:themeColor="text1" w:themeTint="D9"/>
        </w:rPr>
        <w:t>Aug</w:t>
      </w:r>
      <w:r w:rsidR="00051432"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6156C2" w:rsidRPr="00F86785">
        <w:rPr>
          <w:rFonts w:ascii="Helvetica" w:hAnsi="Helvetica"/>
          <w:b/>
          <w:color w:val="262626" w:themeColor="text1" w:themeTint="D9"/>
        </w:rPr>
        <w:t>2014</w:t>
      </w:r>
      <w:r w:rsidR="00932998"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6156C2" w:rsidRPr="00F86785">
        <w:rPr>
          <w:rFonts w:ascii="Helvetica" w:hAnsi="Helvetica"/>
          <w:b/>
          <w:color w:val="262626" w:themeColor="text1" w:themeTint="D9"/>
        </w:rPr>
        <w:t>- Apr 2015</w:t>
      </w:r>
    </w:p>
    <w:p w14:paraId="7D464DDD" w14:textId="77777777" w:rsidR="006156C2" w:rsidRPr="00F86785" w:rsidRDefault="00A85009" w:rsidP="004B60DE">
      <w:pPr>
        <w:rPr>
          <w:rFonts w:ascii="Helvetica" w:hAnsi="Helvetica"/>
          <w:color w:val="262626" w:themeColor="text1" w:themeTint="D9"/>
          <w:sz w:val="18"/>
        </w:rPr>
      </w:pPr>
      <w:r w:rsidRPr="00F86785">
        <w:rPr>
          <w:rFonts w:ascii="Helvetica" w:hAnsi="Helvetica"/>
          <w:color w:val="262626" w:themeColor="text1" w:themeTint="D9"/>
          <w:sz w:val="18"/>
        </w:rPr>
        <w:t>(Center</w:t>
      </w:r>
      <w:r w:rsidR="004B60DE" w:rsidRPr="00F86785">
        <w:rPr>
          <w:rFonts w:ascii="Helvetica" w:hAnsi="Helvetica"/>
          <w:color w:val="262626" w:themeColor="text1" w:themeTint="D9"/>
          <w:sz w:val="18"/>
        </w:rPr>
        <w:t xml:space="preserve"> of Innovation and Development for the re</w:t>
      </w:r>
      <w:r w:rsidR="002D4507" w:rsidRPr="00F86785">
        <w:rPr>
          <w:rFonts w:ascii="Helvetica" w:hAnsi="Helvetica"/>
          <w:color w:val="262626" w:themeColor="text1" w:themeTint="D9"/>
          <w:sz w:val="18"/>
        </w:rPr>
        <w:t>search in S</w:t>
      </w:r>
      <w:r w:rsidR="006156C2" w:rsidRPr="00F86785">
        <w:rPr>
          <w:rFonts w:ascii="Helvetica" w:hAnsi="Helvetica"/>
          <w:color w:val="262626" w:themeColor="text1" w:themeTint="D9"/>
          <w:sz w:val="18"/>
        </w:rPr>
        <w:t xml:space="preserve">ystem </w:t>
      </w:r>
      <w:r w:rsidR="002D4507" w:rsidRPr="00F86785">
        <w:rPr>
          <w:rFonts w:ascii="Helvetica" w:hAnsi="Helvetica"/>
          <w:color w:val="262626" w:themeColor="text1" w:themeTint="D9"/>
          <w:sz w:val="18"/>
        </w:rPr>
        <w:t>Engineering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 (CIDLIS)</w:t>
      </w:r>
      <w:r w:rsidR="004F1E59" w:rsidRPr="00F86785">
        <w:rPr>
          <w:rFonts w:ascii="Helvetica" w:hAnsi="Helvetica"/>
          <w:color w:val="262626" w:themeColor="text1" w:themeTint="D9"/>
          <w:sz w:val="18"/>
        </w:rPr>
        <w:t>,</w:t>
      </w:r>
      <w:r w:rsidR="002D4507" w:rsidRPr="00F86785">
        <w:rPr>
          <w:rFonts w:ascii="Helvetica" w:hAnsi="Helvetica"/>
          <w:color w:val="262626" w:themeColor="text1" w:themeTint="D9"/>
          <w:sz w:val="18"/>
        </w:rPr>
        <w:t xml:space="preserve"> </w:t>
      </w:r>
      <w:r w:rsidR="007D6D78" w:rsidRPr="00F86785">
        <w:rPr>
          <w:rFonts w:ascii="Helvetica" w:hAnsi="Helvetica"/>
          <w:color w:val="262626" w:themeColor="text1" w:themeTint="D9"/>
          <w:sz w:val="18"/>
        </w:rPr>
        <w:t>Research Group</w:t>
      </w:r>
      <w:r w:rsidR="007D6D78" w:rsidRPr="00F86785">
        <w:rPr>
          <w:rFonts w:ascii="Helvetica" w:hAnsi="Helvetica"/>
          <w:b/>
          <w:color w:val="262626" w:themeColor="text1" w:themeTint="D9"/>
          <w:sz w:val="18"/>
        </w:rPr>
        <w:t xml:space="preserve"> </w:t>
      </w:r>
      <w:r w:rsidR="002D4507" w:rsidRPr="00F86785">
        <w:rPr>
          <w:rFonts w:ascii="Helvetica" w:hAnsi="Helvetica"/>
          <w:color w:val="262626" w:themeColor="text1" w:themeTint="D9"/>
          <w:sz w:val="18"/>
        </w:rPr>
        <w:t xml:space="preserve">of </w:t>
      </w:r>
      <w:r w:rsidR="006156C2" w:rsidRPr="00F86785">
        <w:rPr>
          <w:rFonts w:ascii="Helvetica" w:hAnsi="Helvetica"/>
          <w:color w:val="262626" w:themeColor="text1" w:themeTint="D9"/>
          <w:sz w:val="18"/>
        </w:rPr>
        <w:t>UIS</w:t>
      </w:r>
      <w:r w:rsidR="002D4507" w:rsidRPr="00F86785">
        <w:rPr>
          <w:rFonts w:ascii="Helvetica" w:hAnsi="Helvetica"/>
          <w:color w:val="262626" w:themeColor="text1" w:themeTint="D9"/>
          <w:sz w:val="18"/>
        </w:rPr>
        <w:t>)</w:t>
      </w:r>
    </w:p>
    <w:p w14:paraId="0D260E5A" w14:textId="77777777" w:rsidR="004B60DE" w:rsidRPr="00F86785" w:rsidRDefault="004B60DE" w:rsidP="004B60DE">
      <w:pPr>
        <w:rPr>
          <w:rFonts w:ascii="Helvetica" w:hAnsi="Helvetica"/>
          <w:color w:val="262626" w:themeColor="text1" w:themeTint="D9"/>
          <w:sz w:val="4"/>
        </w:rPr>
      </w:pPr>
    </w:p>
    <w:p w14:paraId="080137F0" w14:textId="77777777" w:rsidR="00687CD7" w:rsidRPr="00F86785" w:rsidRDefault="00687CD7" w:rsidP="00687CD7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 w:rsidRPr="00F86785">
        <w:rPr>
          <w:rFonts w:ascii="Helvetica" w:hAnsi="Helvetica"/>
          <w:color w:val="262626" w:themeColor="text1" w:themeTint="D9"/>
          <w:sz w:val="18"/>
        </w:rPr>
        <w:t>Used Agile Methodologies to support the research team and manage their projects</w:t>
      </w:r>
      <w:r>
        <w:rPr>
          <w:rFonts w:ascii="Helvetica" w:hAnsi="Helvetica"/>
          <w:color w:val="262626" w:themeColor="text1" w:themeTint="D9"/>
          <w:sz w:val="18"/>
        </w:rPr>
        <w:t>.</w:t>
      </w:r>
      <w:r w:rsidRPr="00417DFF">
        <w:rPr>
          <w:rFonts w:ascii="Helvetica" w:hAnsi="Helvetica"/>
          <w:color w:val="262626" w:themeColor="text1" w:themeTint="D9"/>
          <w:sz w:val="18"/>
        </w:rPr>
        <w:t xml:space="preserve"> </w:t>
      </w:r>
      <w:r>
        <w:rPr>
          <w:rFonts w:ascii="Helvetica" w:hAnsi="Helvetica"/>
          <w:color w:val="262626" w:themeColor="text1" w:themeTint="D9"/>
          <w:sz w:val="18"/>
        </w:rPr>
        <w:t>Developed the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 strategic plan for the </w:t>
      </w:r>
      <w:r w:rsidR="008A0A6C">
        <w:rPr>
          <w:rFonts w:ascii="Helvetica" w:hAnsi="Helvetica"/>
          <w:color w:val="262626" w:themeColor="text1" w:themeTint="D9"/>
          <w:sz w:val="18"/>
        </w:rPr>
        <w:t>group</w:t>
      </w:r>
      <w:r w:rsidRPr="00F86785">
        <w:rPr>
          <w:rFonts w:ascii="Helvetica" w:hAnsi="Helvetica"/>
          <w:color w:val="262626" w:themeColor="text1" w:themeTint="D9"/>
          <w:sz w:val="18"/>
        </w:rPr>
        <w:t>.</w:t>
      </w:r>
      <w:r>
        <w:rPr>
          <w:rFonts w:ascii="Helvetica" w:hAnsi="Helvetica"/>
          <w:color w:val="262626" w:themeColor="text1" w:themeTint="D9"/>
          <w:sz w:val="18"/>
        </w:rPr>
        <w:t xml:space="preserve"> </w:t>
      </w:r>
    </w:p>
    <w:p w14:paraId="31CBB03B" w14:textId="77777777" w:rsidR="00687CD7" w:rsidRDefault="00687CD7" w:rsidP="00687CD7">
      <w:pPr>
        <w:pStyle w:val="ListParagraph"/>
        <w:numPr>
          <w:ilvl w:val="0"/>
          <w:numId w:val="2"/>
        </w:numPr>
        <w:jc w:val="both"/>
        <w:rPr>
          <w:rFonts w:ascii="Helvetica" w:hAnsi="Helvetica"/>
          <w:color w:val="262626" w:themeColor="text1" w:themeTint="D9"/>
          <w:sz w:val="18"/>
        </w:rPr>
      </w:pPr>
      <w:r>
        <w:rPr>
          <w:rFonts w:ascii="Helvetica" w:hAnsi="Helvetica"/>
          <w:color w:val="262626" w:themeColor="text1" w:themeTint="D9"/>
          <w:sz w:val="18"/>
        </w:rPr>
        <w:t xml:space="preserve">Worked on the </w:t>
      </w:r>
      <w:r w:rsidRPr="00417DFF">
        <w:rPr>
          <w:rFonts w:ascii="Helvetica" w:hAnsi="Helvetica"/>
          <w:color w:val="262626" w:themeColor="text1" w:themeTint="D9"/>
          <w:sz w:val="18"/>
        </w:rPr>
        <w:t xml:space="preserve">project “Agile School Model, Support in Information Communication Technology”, </w:t>
      </w:r>
      <w:r>
        <w:rPr>
          <w:rFonts w:ascii="Helvetica" w:hAnsi="Helvetica"/>
          <w:color w:val="262626" w:themeColor="text1" w:themeTint="D9"/>
          <w:sz w:val="18"/>
        </w:rPr>
        <w:t xml:space="preserve">gathering information </w:t>
      </w:r>
      <w:del w:id="52" w:author="Jason Williams" w:date="2018-01-07T14:43:00Z">
        <w:r w:rsidDel="00DD1EDB">
          <w:rPr>
            <w:rFonts w:ascii="Helvetica" w:hAnsi="Helvetica"/>
            <w:color w:val="262626" w:themeColor="text1" w:themeTint="D9"/>
            <w:sz w:val="18"/>
          </w:rPr>
          <w:delText xml:space="preserve">of </w:delText>
        </w:r>
      </w:del>
      <w:ins w:id="53" w:author="Jason Williams" w:date="2018-01-07T14:43:00Z">
        <w:r w:rsidR="00DD1EDB">
          <w:rPr>
            <w:rFonts w:ascii="Helvetica" w:hAnsi="Helvetica"/>
            <w:color w:val="262626" w:themeColor="text1" w:themeTint="D9"/>
            <w:sz w:val="18"/>
          </w:rPr>
          <w:t xml:space="preserve">about </w:t>
        </w:r>
      </w:ins>
      <w:r>
        <w:rPr>
          <w:rFonts w:ascii="Helvetica" w:hAnsi="Helvetica"/>
          <w:color w:val="262626" w:themeColor="text1" w:themeTint="D9"/>
          <w:sz w:val="18"/>
        </w:rPr>
        <w:t xml:space="preserve">the classroom performance and generating insights from </w:t>
      </w:r>
      <w:del w:id="54" w:author="Jason Williams" w:date="2018-01-07T14:43:00Z">
        <w:r w:rsidDel="00DD1EDB">
          <w:rPr>
            <w:rFonts w:ascii="Helvetica" w:hAnsi="Helvetica"/>
            <w:color w:val="262626" w:themeColor="text1" w:themeTint="D9"/>
            <w:sz w:val="18"/>
          </w:rPr>
          <w:delText xml:space="preserve">the </w:delText>
        </w:r>
      </w:del>
      <w:ins w:id="55" w:author="Jason Williams" w:date="2018-01-07T14:43:00Z">
        <w:r w:rsidR="00DD1EDB">
          <w:rPr>
            <w:rFonts w:ascii="Helvetica" w:hAnsi="Helvetica"/>
            <w:color w:val="262626" w:themeColor="text1" w:themeTint="D9"/>
            <w:sz w:val="18"/>
          </w:rPr>
          <w:t xml:space="preserve">this </w:t>
        </w:r>
      </w:ins>
      <w:r>
        <w:rPr>
          <w:rFonts w:ascii="Helvetica" w:hAnsi="Helvetica"/>
          <w:color w:val="262626" w:themeColor="text1" w:themeTint="D9"/>
          <w:sz w:val="18"/>
        </w:rPr>
        <w:t>data.</w:t>
      </w:r>
    </w:p>
    <w:p w14:paraId="6E348A31" w14:textId="77777777" w:rsidR="00471BB3" w:rsidRPr="00F86785" w:rsidRDefault="00471BB3" w:rsidP="00471BB3">
      <w:pPr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UIS</w:t>
      </w:r>
      <w:r w:rsidR="000726DF" w:rsidRPr="00F86785">
        <w:rPr>
          <w:rFonts w:ascii="Helvetica" w:hAnsi="Helvetica"/>
          <w:b/>
          <w:color w:val="262626" w:themeColor="text1" w:themeTint="D9"/>
        </w:rPr>
        <w:t>, HR Department</w:t>
      </w:r>
      <w:r w:rsidRPr="00F86785">
        <w:rPr>
          <w:rFonts w:ascii="Helvetica" w:hAnsi="Helvetica"/>
          <w:b/>
          <w:color w:val="262626" w:themeColor="text1" w:themeTint="D9"/>
        </w:rPr>
        <w:t xml:space="preserve"> – Business Analyst Assistant</w:t>
      </w:r>
      <w:r w:rsidRPr="00F86785">
        <w:rPr>
          <w:rFonts w:ascii="Helvetica" w:hAnsi="Helvetica"/>
          <w:color w:val="262626" w:themeColor="text1" w:themeTint="D9"/>
        </w:rPr>
        <w:t>, Bucaramanga, Colombia</w:t>
      </w:r>
      <w:r w:rsidRPr="00F86785">
        <w:rPr>
          <w:rFonts w:ascii="Helvetica" w:hAnsi="Helvetica"/>
          <w:color w:val="262626" w:themeColor="text1" w:themeTint="D9"/>
        </w:rPr>
        <w:tab/>
      </w:r>
      <w:r w:rsidRPr="00F86785">
        <w:rPr>
          <w:rFonts w:ascii="Helvetica" w:hAnsi="Helvetica"/>
          <w:color w:val="262626" w:themeColor="text1" w:themeTint="D9"/>
        </w:rPr>
        <w:tab/>
      </w:r>
      <w:r w:rsidR="003947F1" w:rsidRPr="00F86785">
        <w:rPr>
          <w:rFonts w:ascii="Helvetica" w:hAnsi="Helvetica"/>
          <w:color w:val="262626" w:themeColor="text1" w:themeTint="D9"/>
        </w:rPr>
        <w:t xml:space="preserve">      </w:t>
      </w:r>
      <w:r w:rsidRPr="00F86785">
        <w:rPr>
          <w:rFonts w:ascii="Helvetica" w:hAnsi="Helvetica"/>
          <w:color w:val="262626" w:themeColor="text1" w:themeTint="D9"/>
        </w:rPr>
        <w:t xml:space="preserve"> </w:t>
      </w:r>
      <w:r w:rsidR="00AC35A8" w:rsidRPr="00F86785">
        <w:rPr>
          <w:rFonts w:ascii="Helvetica" w:hAnsi="Helvetica"/>
          <w:color w:val="262626" w:themeColor="text1" w:themeTint="D9"/>
        </w:rPr>
        <w:t xml:space="preserve"> </w:t>
      </w:r>
      <w:r w:rsidR="00075AFD">
        <w:rPr>
          <w:rFonts w:ascii="Helvetica" w:hAnsi="Helvetica"/>
          <w:color w:val="262626" w:themeColor="text1" w:themeTint="D9"/>
        </w:rPr>
        <w:tab/>
        <w:t xml:space="preserve">          </w:t>
      </w:r>
      <w:r w:rsidR="00063F67">
        <w:rPr>
          <w:rFonts w:ascii="Helvetica" w:hAnsi="Helvetica"/>
          <w:color w:val="262626" w:themeColor="text1" w:themeTint="D9"/>
        </w:rPr>
        <w:t xml:space="preserve"> </w:t>
      </w:r>
      <w:r w:rsidR="003947F1" w:rsidRPr="00F86785">
        <w:rPr>
          <w:rFonts w:ascii="Helvetica" w:hAnsi="Helvetica"/>
          <w:b/>
          <w:color w:val="262626" w:themeColor="text1" w:themeTint="D9"/>
        </w:rPr>
        <w:t>Dec</w:t>
      </w:r>
      <w:r w:rsidRPr="00F86785">
        <w:rPr>
          <w:rFonts w:ascii="Helvetica" w:hAnsi="Helvetica"/>
          <w:b/>
          <w:color w:val="262626" w:themeColor="text1" w:themeTint="D9"/>
        </w:rPr>
        <w:t xml:space="preserve"> 201</w:t>
      </w:r>
      <w:r w:rsidR="003947F1" w:rsidRPr="00F86785">
        <w:rPr>
          <w:rFonts w:ascii="Helvetica" w:hAnsi="Helvetica"/>
          <w:b/>
          <w:color w:val="262626" w:themeColor="text1" w:themeTint="D9"/>
        </w:rPr>
        <w:t>3</w:t>
      </w:r>
      <w:r w:rsidRPr="00F86785">
        <w:rPr>
          <w:rFonts w:ascii="Helvetica" w:hAnsi="Helvetica"/>
          <w:b/>
          <w:color w:val="262626" w:themeColor="text1" w:themeTint="D9"/>
        </w:rPr>
        <w:t xml:space="preserve"> - Jun 2014</w:t>
      </w:r>
    </w:p>
    <w:p w14:paraId="70A673EE" w14:textId="77777777" w:rsidR="00D50BAF" w:rsidRPr="00FB382C" w:rsidRDefault="00FB382C" w:rsidP="00FB382C">
      <w:pPr>
        <w:pStyle w:val="ListParagraph"/>
        <w:numPr>
          <w:ilvl w:val="0"/>
          <w:numId w:val="3"/>
        </w:numPr>
        <w:ind w:left="630"/>
        <w:jc w:val="both"/>
        <w:rPr>
          <w:rFonts w:ascii="Helvetica" w:hAnsi="Helvetica"/>
          <w:color w:val="262626" w:themeColor="text1" w:themeTint="D9"/>
          <w:sz w:val="18"/>
        </w:rPr>
      </w:pPr>
      <w:r w:rsidRPr="00FB382C">
        <w:rPr>
          <w:rFonts w:ascii="Helvetica" w:hAnsi="Helvetica"/>
          <w:color w:val="262626" w:themeColor="text1" w:themeTint="D9"/>
          <w:sz w:val="18"/>
        </w:rPr>
        <w:t xml:space="preserve">Developed a salary structure model for the </w:t>
      </w:r>
      <w:proofErr w:type="spellStart"/>
      <w:r w:rsidRPr="00FB382C">
        <w:rPr>
          <w:rFonts w:ascii="Helvetica" w:hAnsi="Helvetica"/>
          <w:color w:val="262626" w:themeColor="text1" w:themeTint="D9"/>
          <w:sz w:val="18"/>
        </w:rPr>
        <w:t>Caja</w:t>
      </w:r>
      <w:proofErr w:type="spellEnd"/>
      <w:r w:rsidRPr="00FB382C">
        <w:rPr>
          <w:rFonts w:ascii="Helvetica" w:hAnsi="Helvetica"/>
          <w:color w:val="262626" w:themeColor="text1" w:themeTint="D9"/>
          <w:sz w:val="18"/>
        </w:rPr>
        <w:t xml:space="preserve"> de </w:t>
      </w:r>
      <w:proofErr w:type="spellStart"/>
      <w:r w:rsidRPr="00FB382C">
        <w:rPr>
          <w:rFonts w:ascii="Helvetica" w:hAnsi="Helvetica"/>
          <w:color w:val="262626" w:themeColor="text1" w:themeTint="D9"/>
          <w:sz w:val="18"/>
        </w:rPr>
        <w:t>Previsión</w:t>
      </w:r>
      <w:proofErr w:type="spellEnd"/>
      <w:r w:rsidRPr="00FB382C">
        <w:rPr>
          <w:rFonts w:ascii="Helvetica" w:hAnsi="Helvetica"/>
          <w:color w:val="262626" w:themeColor="text1" w:themeTint="D9"/>
          <w:sz w:val="18"/>
        </w:rPr>
        <w:t xml:space="preserve"> Social of the Universidad Industrial de Santander (CAPRUIS). The model included the formulation of a salary hierarchy for the positions and the promot</w:t>
      </w:r>
      <w:r>
        <w:rPr>
          <w:rFonts w:ascii="Helvetica" w:hAnsi="Helvetica"/>
          <w:color w:val="262626" w:themeColor="text1" w:themeTint="D9"/>
          <w:sz w:val="18"/>
        </w:rPr>
        <w:t>ion system for the organization</w:t>
      </w:r>
      <w:r w:rsidR="00370C3B" w:rsidRPr="00FB382C">
        <w:rPr>
          <w:rFonts w:ascii="Helvetica" w:hAnsi="Helvetica"/>
          <w:color w:val="262626" w:themeColor="text1" w:themeTint="D9"/>
          <w:sz w:val="18"/>
        </w:rPr>
        <w:t>.</w:t>
      </w:r>
    </w:p>
    <w:p w14:paraId="3CBA74A9" w14:textId="77777777" w:rsidR="00506794" w:rsidRPr="00F86785" w:rsidRDefault="00506794" w:rsidP="006156C2">
      <w:pPr>
        <w:tabs>
          <w:tab w:val="left" w:pos="7200"/>
        </w:tabs>
        <w:rPr>
          <w:rFonts w:ascii="Helvetica" w:hAnsi="Helvetica"/>
          <w:b/>
          <w:color w:val="262626" w:themeColor="text1" w:themeTint="D9"/>
        </w:rPr>
      </w:pPr>
      <w:r w:rsidRPr="00F86785">
        <w:rPr>
          <w:rFonts w:ascii="Helvetica" w:hAnsi="Helvetica"/>
          <w:b/>
          <w:color w:val="262626" w:themeColor="text1" w:themeTint="D9"/>
        </w:rPr>
        <w:t>CIDLIS</w:t>
      </w:r>
      <w:r w:rsidR="001D6CCA" w:rsidRPr="00F86785">
        <w:rPr>
          <w:rFonts w:ascii="Helvetica" w:hAnsi="Helvetica"/>
          <w:b/>
          <w:color w:val="262626" w:themeColor="text1" w:themeTint="D9"/>
        </w:rPr>
        <w:t>, UIS</w:t>
      </w:r>
      <w:r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C72C60" w:rsidRPr="00F86785">
        <w:rPr>
          <w:rFonts w:ascii="Helvetica" w:hAnsi="Helvetica"/>
          <w:b/>
          <w:color w:val="262626" w:themeColor="text1" w:themeTint="D9"/>
        </w:rPr>
        <w:t>–</w:t>
      </w:r>
      <w:r w:rsidRPr="00F86785">
        <w:rPr>
          <w:rFonts w:ascii="Helvetica" w:hAnsi="Helvetica"/>
          <w:b/>
          <w:color w:val="262626" w:themeColor="text1" w:themeTint="D9"/>
        </w:rPr>
        <w:t xml:space="preserve"> </w:t>
      </w:r>
      <w:r w:rsidR="004B60DE" w:rsidRPr="00F86785">
        <w:rPr>
          <w:rFonts w:ascii="Helvetica" w:hAnsi="Helvetica"/>
          <w:b/>
          <w:color w:val="262626" w:themeColor="text1" w:themeTint="D9"/>
        </w:rPr>
        <w:t>Assistant</w:t>
      </w:r>
      <w:r w:rsidR="00C72C60" w:rsidRPr="00F86785">
        <w:rPr>
          <w:rFonts w:ascii="Helvetica" w:hAnsi="Helvetica"/>
          <w:b/>
          <w:color w:val="262626" w:themeColor="text1" w:themeTint="D9"/>
        </w:rPr>
        <w:t xml:space="preserve"> Engineer</w:t>
      </w:r>
      <w:r w:rsidRPr="00F86785">
        <w:rPr>
          <w:rFonts w:ascii="Helvetica" w:hAnsi="Helvetica"/>
          <w:b/>
          <w:color w:val="262626" w:themeColor="text1" w:themeTint="D9"/>
        </w:rPr>
        <w:t xml:space="preserve">, </w:t>
      </w:r>
      <w:r w:rsidRPr="00F86785">
        <w:rPr>
          <w:rFonts w:ascii="Helvetica" w:hAnsi="Helvetica"/>
          <w:color w:val="262626" w:themeColor="text1" w:themeTint="D9"/>
        </w:rPr>
        <w:t>Bucaramanga, Colombia</w:t>
      </w:r>
      <w:r w:rsidRPr="00F86785">
        <w:rPr>
          <w:rFonts w:ascii="Helvetica" w:hAnsi="Helvetica"/>
          <w:color w:val="262626" w:themeColor="text1" w:themeTint="D9"/>
        </w:rPr>
        <w:tab/>
      </w:r>
      <w:r w:rsidRPr="00F86785">
        <w:rPr>
          <w:rFonts w:ascii="Helvetica" w:hAnsi="Helvetica"/>
          <w:color w:val="262626" w:themeColor="text1" w:themeTint="D9"/>
        </w:rPr>
        <w:tab/>
        <w:t xml:space="preserve">       </w:t>
      </w:r>
      <w:r w:rsidR="00AC35A8" w:rsidRPr="00F86785">
        <w:rPr>
          <w:rFonts w:ascii="Helvetica" w:hAnsi="Helvetica"/>
          <w:color w:val="262626" w:themeColor="text1" w:themeTint="D9"/>
        </w:rPr>
        <w:t xml:space="preserve"> </w:t>
      </w:r>
      <w:r w:rsidR="00075AFD">
        <w:rPr>
          <w:rFonts w:ascii="Helvetica" w:hAnsi="Helvetica"/>
          <w:color w:val="262626" w:themeColor="text1" w:themeTint="D9"/>
        </w:rPr>
        <w:tab/>
        <w:t xml:space="preserve">            </w:t>
      </w:r>
      <w:r w:rsidRPr="00F86785">
        <w:rPr>
          <w:rFonts w:ascii="Helvetica" w:hAnsi="Helvetica"/>
          <w:b/>
          <w:color w:val="262626" w:themeColor="text1" w:themeTint="D9"/>
        </w:rPr>
        <w:t xml:space="preserve">Apr 2014 - </w:t>
      </w:r>
      <w:r w:rsidR="00FC7B28" w:rsidRPr="00F86785">
        <w:rPr>
          <w:rFonts w:ascii="Helvetica" w:hAnsi="Helvetica"/>
          <w:b/>
          <w:color w:val="262626" w:themeColor="text1" w:themeTint="D9"/>
        </w:rPr>
        <w:t>Jun</w:t>
      </w:r>
      <w:r w:rsidRPr="00F86785">
        <w:rPr>
          <w:rFonts w:ascii="Helvetica" w:hAnsi="Helvetica"/>
          <w:b/>
          <w:color w:val="262626" w:themeColor="text1" w:themeTint="D9"/>
        </w:rPr>
        <w:t xml:space="preserve"> 2014</w:t>
      </w:r>
    </w:p>
    <w:p w14:paraId="581A5355" w14:textId="77777777" w:rsidR="00AA576B" w:rsidRPr="00DE1B81" w:rsidRDefault="00392AD4" w:rsidP="009261F5">
      <w:pPr>
        <w:pStyle w:val="ListParagraph"/>
        <w:numPr>
          <w:ilvl w:val="0"/>
          <w:numId w:val="4"/>
        </w:numPr>
        <w:spacing w:after="120"/>
        <w:ind w:left="634"/>
        <w:jc w:val="both"/>
        <w:rPr>
          <w:rFonts w:ascii="Helvetica" w:hAnsi="Helvetica"/>
          <w:color w:val="262626" w:themeColor="text1" w:themeTint="D9"/>
          <w:sz w:val="18"/>
        </w:rPr>
      </w:pPr>
      <w:r>
        <w:rPr>
          <w:rFonts w:ascii="Helvetica" w:hAnsi="Helvetica"/>
          <w:color w:val="262626" w:themeColor="text1" w:themeTint="D9"/>
          <w:sz w:val="18"/>
        </w:rPr>
        <w:t xml:space="preserve">Developed </w:t>
      </w:r>
      <w:r w:rsidRPr="00F86785">
        <w:rPr>
          <w:rFonts w:ascii="Helvetica" w:hAnsi="Helvetica"/>
          <w:color w:val="262626" w:themeColor="text1" w:themeTint="D9"/>
          <w:sz w:val="18"/>
        </w:rPr>
        <w:t>the standards for two practices: “Pre-count” and “Registration of the candidates” for the Presidential Elections in Colombia, 2014, to be used by the auditors of the National Civil Registry to collect and to store vital statistics</w:t>
      </w:r>
      <w:r>
        <w:rPr>
          <w:rFonts w:ascii="Helvetica" w:hAnsi="Helvetica"/>
          <w:color w:val="262626" w:themeColor="text1" w:themeTint="D9"/>
          <w:sz w:val="18"/>
        </w:rPr>
        <w:t xml:space="preserve"> and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 control the elections</w:t>
      </w:r>
      <w:r>
        <w:rPr>
          <w:rFonts w:ascii="Helvetica" w:hAnsi="Helvetica"/>
          <w:color w:val="262626" w:themeColor="text1" w:themeTint="D9"/>
          <w:sz w:val="18"/>
        </w:rPr>
        <w:t xml:space="preserve"> process</w:t>
      </w:r>
      <w:r w:rsidRPr="00F86785">
        <w:rPr>
          <w:rFonts w:ascii="Helvetica" w:hAnsi="Helvetica"/>
          <w:color w:val="262626" w:themeColor="text1" w:themeTint="D9"/>
          <w:sz w:val="18"/>
        </w:rPr>
        <w:t xml:space="preserve"> in real time.</w:t>
      </w:r>
    </w:p>
    <w:sectPr w:rsidR="00AA576B" w:rsidRPr="00DE1B81" w:rsidSect="00075AFD">
      <w:type w:val="continuous"/>
      <w:pgSz w:w="12240" w:h="15840"/>
      <w:pgMar w:top="432" w:right="504" w:bottom="806" w:left="504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Jason Williams" w:date="2018-01-07T14:30:00Z" w:initials="JW">
    <w:p w14:paraId="43975304" w14:textId="77777777" w:rsidR="007B1369" w:rsidRDefault="007B1369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/>
          <w:color w:val="262626" w:themeColor="text1" w:themeTint="D9"/>
          <w:sz w:val="18"/>
        </w:rPr>
        <w:t>Re-worded sentence: Analysis was performed on market segments to identify f</w:t>
      </w:r>
      <w:r w:rsidRPr="00F86785">
        <w:rPr>
          <w:rFonts w:ascii="Helvetica" w:hAnsi="Helvetica"/>
          <w:color w:val="262626" w:themeColor="text1" w:themeTint="D9"/>
          <w:sz w:val="18"/>
        </w:rPr>
        <w:t>actors</w:t>
      </w:r>
      <w:r>
        <w:rPr>
          <w:rFonts w:ascii="Helvetica" w:hAnsi="Helvetica"/>
          <w:color w:val="262626" w:themeColor="text1" w:themeTint="D9"/>
          <w:sz w:val="18"/>
        </w:rPr>
        <w:t xml:space="preserve"> and trends that affect </w:t>
      </w:r>
      <w:r w:rsidRPr="00F86785">
        <w:rPr>
          <w:rFonts w:ascii="Helvetica" w:hAnsi="Helvetica"/>
          <w:color w:val="262626" w:themeColor="text1" w:themeTint="D9"/>
          <w:sz w:val="18"/>
        </w:rPr>
        <w:t>revenue</w:t>
      </w:r>
      <w:r>
        <w:rPr>
          <w:rFonts w:ascii="Helvetica" w:hAnsi="Helvetica"/>
          <w:color w:val="262626" w:themeColor="text1" w:themeTint="D9"/>
          <w:sz w:val="18"/>
        </w:rPr>
        <w:t>.</w:t>
      </w:r>
    </w:p>
  </w:comment>
  <w:comment w:id="31" w:author="Jason Williams" w:date="2018-01-07T14:36:00Z" w:initials="JW">
    <w:p w14:paraId="1F588AEF" w14:textId="77777777" w:rsidR="00DD1EDB" w:rsidRDefault="00DD1EDB">
      <w:pPr>
        <w:pStyle w:val="CommentText"/>
      </w:pPr>
      <w:r>
        <w:rPr>
          <w:rStyle w:val="CommentReference"/>
        </w:rPr>
        <w:annotationRef/>
      </w:r>
      <w:r>
        <w:t xml:space="preserve">What are 12 periods? 12 months? 12 2 month segments? Maybe be more specific.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975304" w15:done="0"/>
  <w15:commentEx w15:paraId="1F588AE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26AF5" w14:textId="77777777" w:rsidR="000461C3" w:rsidRDefault="000461C3">
      <w:r>
        <w:separator/>
      </w:r>
    </w:p>
  </w:endnote>
  <w:endnote w:type="continuationSeparator" w:id="0">
    <w:p w14:paraId="4DDF9D61" w14:textId="77777777" w:rsidR="000461C3" w:rsidRDefault="000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68AA9" w14:textId="77777777" w:rsidR="000461C3" w:rsidRDefault="000461C3">
      <w:r>
        <w:separator/>
      </w:r>
    </w:p>
  </w:footnote>
  <w:footnote w:type="continuationSeparator" w:id="0">
    <w:p w14:paraId="57DB3F0C" w14:textId="77777777" w:rsidR="000461C3" w:rsidRDefault="000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F0A6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25C42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32ECC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CA24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2C4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582F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FA40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1AB0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E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94446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6C2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9B4DA7"/>
    <w:multiLevelType w:val="hybridMultilevel"/>
    <w:tmpl w:val="AA30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3660B"/>
    <w:multiLevelType w:val="hybridMultilevel"/>
    <w:tmpl w:val="262483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1E4A2BCA"/>
    <w:multiLevelType w:val="hybridMultilevel"/>
    <w:tmpl w:val="4FC0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D5AB8"/>
    <w:multiLevelType w:val="hybridMultilevel"/>
    <w:tmpl w:val="173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E73F9"/>
    <w:multiLevelType w:val="hybridMultilevel"/>
    <w:tmpl w:val="E9EC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0E1E72"/>
    <w:multiLevelType w:val="hybridMultilevel"/>
    <w:tmpl w:val="5F66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C14EC"/>
    <w:multiLevelType w:val="hybridMultilevel"/>
    <w:tmpl w:val="565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858E5"/>
    <w:multiLevelType w:val="hybridMultilevel"/>
    <w:tmpl w:val="09123EB2"/>
    <w:lvl w:ilvl="0" w:tplc="8970F6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A8AA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60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029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EE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4E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A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A2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E1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2A0043"/>
    <w:multiLevelType w:val="hybridMultilevel"/>
    <w:tmpl w:val="79F6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D6645"/>
    <w:multiLevelType w:val="hybridMultilevel"/>
    <w:tmpl w:val="57EAFDF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0B04057"/>
    <w:multiLevelType w:val="hybridMultilevel"/>
    <w:tmpl w:val="6B72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80697"/>
    <w:multiLevelType w:val="hybridMultilevel"/>
    <w:tmpl w:val="1EAE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12557"/>
    <w:multiLevelType w:val="multilevel"/>
    <w:tmpl w:val="87B8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BA494A"/>
    <w:multiLevelType w:val="hybridMultilevel"/>
    <w:tmpl w:val="C1C6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29433D"/>
    <w:multiLevelType w:val="hybridMultilevel"/>
    <w:tmpl w:val="9BF8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0A0E1B"/>
    <w:multiLevelType w:val="hybridMultilevel"/>
    <w:tmpl w:val="AD7C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2493E"/>
    <w:multiLevelType w:val="hybridMultilevel"/>
    <w:tmpl w:val="28F0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F4506"/>
    <w:multiLevelType w:val="hybridMultilevel"/>
    <w:tmpl w:val="77EE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A7310"/>
    <w:multiLevelType w:val="hybridMultilevel"/>
    <w:tmpl w:val="F48E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36911"/>
    <w:multiLevelType w:val="hybridMultilevel"/>
    <w:tmpl w:val="2364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9722AF"/>
    <w:multiLevelType w:val="hybridMultilevel"/>
    <w:tmpl w:val="BD10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4"/>
  </w:num>
  <w:num w:numId="4">
    <w:abstractNumId w:val="11"/>
  </w:num>
  <w:num w:numId="5">
    <w:abstractNumId w:val="22"/>
  </w:num>
  <w:num w:numId="6">
    <w:abstractNumId w:val="30"/>
  </w:num>
  <w:num w:numId="7">
    <w:abstractNumId w:val="19"/>
  </w:num>
  <w:num w:numId="8">
    <w:abstractNumId w:val="13"/>
  </w:num>
  <w:num w:numId="9">
    <w:abstractNumId w:val="16"/>
  </w:num>
  <w:num w:numId="10">
    <w:abstractNumId w:val="26"/>
  </w:num>
  <w:num w:numId="11">
    <w:abstractNumId w:val="28"/>
  </w:num>
  <w:num w:numId="12">
    <w:abstractNumId w:val="14"/>
  </w:num>
  <w:num w:numId="13">
    <w:abstractNumId w:val="15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7"/>
  </w:num>
  <w:num w:numId="26">
    <w:abstractNumId w:val="25"/>
  </w:num>
  <w:num w:numId="27">
    <w:abstractNumId w:val="29"/>
  </w:num>
  <w:num w:numId="28">
    <w:abstractNumId w:val="21"/>
  </w:num>
  <w:num w:numId="29">
    <w:abstractNumId w:val="31"/>
  </w:num>
  <w:num w:numId="30">
    <w:abstractNumId w:val="20"/>
  </w:num>
  <w:num w:numId="31">
    <w:abstractNumId w:val="23"/>
  </w:num>
  <w:num w:numId="32">
    <w:abstractNumId w:val="1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treras-Duarte, Yesika">
    <w15:presenceInfo w15:providerId="None" w15:userId="Contreras-Duarte, Yesi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100"/>
  <w:drawingGridVerticalSpacing w:val="13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1F5"/>
    <w:rsid w:val="00003629"/>
    <w:rsid w:val="00004A18"/>
    <w:rsid w:val="000052F9"/>
    <w:rsid w:val="00011DBE"/>
    <w:rsid w:val="000171C6"/>
    <w:rsid w:val="00030006"/>
    <w:rsid w:val="0003196E"/>
    <w:rsid w:val="000374E4"/>
    <w:rsid w:val="000426BC"/>
    <w:rsid w:val="000461C3"/>
    <w:rsid w:val="00051432"/>
    <w:rsid w:val="00052AD9"/>
    <w:rsid w:val="00056FF2"/>
    <w:rsid w:val="00063F67"/>
    <w:rsid w:val="00064657"/>
    <w:rsid w:val="000726DF"/>
    <w:rsid w:val="00075AFD"/>
    <w:rsid w:val="00085F34"/>
    <w:rsid w:val="00086D90"/>
    <w:rsid w:val="00087997"/>
    <w:rsid w:val="00090D86"/>
    <w:rsid w:val="00091025"/>
    <w:rsid w:val="000A2EFD"/>
    <w:rsid w:val="000B7B38"/>
    <w:rsid w:val="000C0731"/>
    <w:rsid w:val="000D1C9E"/>
    <w:rsid w:val="000D791C"/>
    <w:rsid w:val="000E4C31"/>
    <w:rsid w:val="00105214"/>
    <w:rsid w:val="00106EF6"/>
    <w:rsid w:val="0011227C"/>
    <w:rsid w:val="00116688"/>
    <w:rsid w:val="00117D83"/>
    <w:rsid w:val="001225F8"/>
    <w:rsid w:val="001301C6"/>
    <w:rsid w:val="00133A24"/>
    <w:rsid w:val="00140208"/>
    <w:rsid w:val="00150211"/>
    <w:rsid w:val="0015050F"/>
    <w:rsid w:val="00154037"/>
    <w:rsid w:val="00170D48"/>
    <w:rsid w:val="001B10EA"/>
    <w:rsid w:val="001B78E0"/>
    <w:rsid w:val="001C1537"/>
    <w:rsid w:val="001D014D"/>
    <w:rsid w:val="001D6CCA"/>
    <w:rsid w:val="001E47C5"/>
    <w:rsid w:val="001F5C1B"/>
    <w:rsid w:val="002033C3"/>
    <w:rsid w:val="00212DF0"/>
    <w:rsid w:val="00221606"/>
    <w:rsid w:val="002352D8"/>
    <w:rsid w:val="002469B9"/>
    <w:rsid w:val="002524E8"/>
    <w:rsid w:val="002634A0"/>
    <w:rsid w:val="00276EE3"/>
    <w:rsid w:val="0029538E"/>
    <w:rsid w:val="002A655F"/>
    <w:rsid w:val="002A7E61"/>
    <w:rsid w:val="002D0CB1"/>
    <w:rsid w:val="002D4507"/>
    <w:rsid w:val="002E5773"/>
    <w:rsid w:val="002F5A84"/>
    <w:rsid w:val="002F64AC"/>
    <w:rsid w:val="003136A9"/>
    <w:rsid w:val="003167BC"/>
    <w:rsid w:val="00321F8C"/>
    <w:rsid w:val="003273DC"/>
    <w:rsid w:val="00342180"/>
    <w:rsid w:val="00343AFB"/>
    <w:rsid w:val="00346C56"/>
    <w:rsid w:val="00350F74"/>
    <w:rsid w:val="003574C0"/>
    <w:rsid w:val="00370C3B"/>
    <w:rsid w:val="00372C46"/>
    <w:rsid w:val="003834B5"/>
    <w:rsid w:val="00383C0C"/>
    <w:rsid w:val="00385373"/>
    <w:rsid w:val="00392AD4"/>
    <w:rsid w:val="00393EE0"/>
    <w:rsid w:val="003947F1"/>
    <w:rsid w:val="003967E7"/>
    <w:rsid w:val="003B314A"/>
    <w:rsid w:val="003B6AA3"/>
    <w:rsid w:val="003B6E8C"/>
    <w:rsid w:val="003B7376"/>
    <w:rsid w:val="003C631A"/>
    <w:rsid w:val="003D3807"/>
    <w:rsid w:val="003D61A5"/>
    <w:rsid w:val="003E0494"/>
    <w:rsid w:val="003E5314"/>
    <w:rsid w:val="00406E3E"/>
    <w:rsid w:val="004100E0"/>
    <w:rsid w:val="00415617"/>
    <w:rsid w:val="0042298B"/>
    <w:rsid w:val="00430D57"/>
    <w:rsid w:val="00437DAF"/>
    <w:rsid w:val="004433D9"/>
    <w:rsid w:val="00444DD8"/>
    <w:rsid w:val="00445F73"/>
    <w:rsid w:val="0045074C"/>
    <w:rsid w:val="00456365"/>
    <w:rsid w:val="00456A56"/>
    <w:rsid w:val="00465F67"/>
    <w:rsid w:val="00470F4F"/>
    <w:rsid w:val="00471331"/>
    <w:rsid w:val="00471A70"/>
    <w:rsid w:val="00471BB3"/>
    <w:rsid w:val="00474C2D"/>
    <w:rsid w:val="00476234"/>
    <w:rsid w:val="00477EC1"/>
    <w:rsid w:val="0048012B"/>
    <w:rsid w:val="00485F2B"/>
    <w:rsid w:val="004869E1"/>
    <w:rsid w:val="004A6C07"/>
    <w:rsid w:val="004B451A"/>
    <w:rsid w:val="004B60DE"/>
    <w:rsid w:val="004D1E1C"/>
    <w:rsid w:val="004D510A"/>
    <w:rsid w:val="004E0314"/>
    <w:rsid w:val="004E458B"/>
    <w:rsid w:val="004E65AE"/>
    <w:rsid w:val="004F1E59"/>
    <w:rsid w:val="00506794"/>
    <w:rsid w:val="00526E9F"/>
    <w:rsid w:val="005317D3"/>
    <w:rsid w:val="00541C30"/>
    <w:rsid w:val="00544782"/>
    <w:rsid w:val="005455A4"/>
    <w:rsid w:val="00551ED0"/>
    <w:rsid w:val="00552F97"/>
    <w:rsid w:val="00561A40"/>
    <w:rsid w:val="00563492"/>
    <w:rsid w:val="00563B25"/>
    <w:rsid w:val="0056469A"/>
    <w:rsid w:val="00574E6F"/>
    <w:rsid w:val="005774AE"/>
    <w:rsid w:val="00584CB7"/>
    <w:rsid w:val="005A7ABF"/>
    <w:rsid w:val="005B1D3A"/>
    <w:rsid w:val="005C05B6"/>
    <w:rsid w:val="005C4A05"/>
    <w:rsid w:val="005C6922"/>
    <w:rsid w:val="005E2ED2"/>
    <w:rsid w:val="005F525B"/>
    <w:rsid w:val="005F67AA"/>
    <w:rsid w:val="006156C2"/>
    <w:rsid w:val="00634F03"/>
    <w:rsid w:val="0063532F"/>
    <w:rsid w:val="00643890"/>
    <w:rsid w:val="00645940"/>
    <w:rsid w:val="0065110F"/>
    <w:rsid w:val="00655D12"/>
    <w:rsid w:val="00657859"/>
    <w:rsid w:val="006636F9"/>
    <w:rsid w:val="00671DC0"/>
    <w:rsid w:val="00677987"/>
    <w:rsid w:val="006831C3"/>
    <w:rsid w:val="00687CD7"/>
    <w:rsid w:val="006936E9"/>
    <w:rsid w:val="006A5E67"/>
    <w:rsid w:val="006B02CA"/>
    <w:rsid w:val="006C0FDF"/>
    <w:rsid w:val="006C2242"/>
    <w:rsid w:val="006C33A7"/>
    <w:rsid w:val="006C5BC1"/>
    <w:rsid w:val="006C603B"/>
    <w:rsid w:val="006C7DD2"/>
    <w:rsid w:val="006D3DBC"/>
    <w:rsid w:val="006D4DBC"/>
    <w:rsid w:val="00704C87"/>
    <w:rsid w:val="0071138B"/>
    <w:rsid w:val="00711CC1"/>
    <w:rsid w:val="00712556"/>
    <w:rsid w:val="00732A70"/>
    <w:rsid w:val="0077214D"/>
    <w:rsid w:val="007728B4"/>
    <w:rsid w:val="00774DB6"/>
    <w:rsid w:val="00785226"/>
    <w:rsid w:val="0078787D"/>
    <w:rsid w:val="007A429E"/>
    <w:rsid w:val="007B1369"/>
    <w:rsid w:val="007B6B39"/>
    <w:rsid w:val="007C41AE"/>
    <w:rsid w:val="007C74FF"/>
    <w:rsid w:val="007D0FEA"/>
    <w:rsid w:val="007D5280"/>
    <w:rsid w:val="007D6D78"/>
    <w:rsid w:val="007D7FAE"/>
    <w:rsid w:val="007E402C"/>
    <w:rsid w:val="007E5E42"/>
    <w:rsid w:val="007F247A"/>
    <w:rsid w:val="0080097E"/>
    <w:rsid w:val="0080195C"/>
    <w:rsid w:val="008020BF"/>
    <w:rsid w:val="00807054"/>
    <w:rsid w:val="008112D5"/>
    <w:rsid w:val="00821982"/>
    <w:rsid w:val="008305DB"/>
    <w:rsid w:val="0083545E"/>
    <w:rsid w:val="0086173C"/>
    <w:rsid w:val="00886D36"/>
    <w:rsid w:val="008A0A6C"/>
    <w:rsid w:val="008A0E47"/>
    <w:rsid w:val="008B2D39"/>
    <w:rsid w:val="008B4B9B"/>
    <w:rsid w:val="008B672A"/>
    <w:rsid w:val="008C3385"/>
    <w:rsid w:val="008C4B7D"/>
    <w:rsid w:val="008D23A2"/>
    <w:rsid w:val="008D75C7"/>
    <w:rsid w:val="008E0F08"/>
    <w:rsid w:val="008E1713"/>
    <w:rsid w:val="00905F7E"/>
    <w:rsid w:val="00906AD8"/>
    <w:rsid w:val="009105F5"/>
    <w:rsid w:val="009121D2"/>
    <w:rsid w:val="009261F5"/>
    <w:rsid w:val="00932998"/>
    <w:rsid w:val="00933172"/>
    <w:rsid w:val="00935655"/>
    <w:rsid w:val="00940B11"/>
    <w:rsid w:val="00943712"/>
    <w:rsid w:val="00954F4D"/>
    <w:rsid w:val="00964A8C"/>
    <w:rsid w:val="0096679C"/>
    <w:rsid w:val="009700A4"/>
    <w:rsid w:val="0097262D"/>
    <w:rsid w:val="00972967"/>
    <w:rsid w:val="00976E3A"/>
    <w:rsid w:val="00976F89"/>
    <w:rsid w:val="0098030E"/>
    <w:rsid w:val="009863D5"/>
    <w:rsid w:val="00993829"/>
    <w:rsid w:val="0099401A"/>
    <w:rsid w:val="009A514A"/>
    <w:rsid w:val="009A5FF9"/>
    <w:rsid w:val="009B2C99"/>
    <w:rsid w:val="009B6AD8"/>
    <w:rsid w:val="009C7664"/>
    <w:rsid w:val="009D2102"/>
    <w:rsid w:val="009F29FA"/>
    <w:rsid w:val="00A13310"/>
    <w:rsid w:val="00A1746F"/>
    <w:rsid w:val="00A17816"/>
    <w:rsid w:val="00A219D4"/>
    <w:rsid w:val="00A22D25"/>
    <w:rsid w:val="00A54218"/>
    <w:rsid w:val="00A6640E"/>
    <w:rsid w:val="00A66E7D"/>
    <w:rsid w:val="00A67041"/>
    <w:rsid w:val="00A83CD6"/>
    <w:rsid w:val="00A85009"/>
    <w:rsid w:val="00A97DDD"/>
    <w:rsid w:val="00AA164E"/>
    <w:rsid w:val="00AA29B5"/>
    <w:rsid w:val="00AA429F"/>
    <w:rsid w:val="00AA576B"/>
    <w:rsid w:val="00AB0E4F"/>
    <w:rsid w:val="00AB10E0"/>
    <w:rsid w:val="00AB3023"/>
    <w:rsid w:val="00AC35A8"/>
    <w:rsid w:val="00AD240E"/>
    <w:rsid w:val="00B04263"/>
    <w:rsid w:val="00B2363E"/>
    <w:rsid w:val="00B3039B"/>
    <w:rsid w:val="00B3442E"/>
    <w:rsid w:val="00B352E2"/>
    <w:rsid w:val="00B41C2C"/>
    <w:rsid w:val="00B44A67"/>
    <w:rsid w:val="00B4578F"/>
    <w:rsid w:val="00B73EFA"/>
    <w:rsid w:val="00B82027"/>
    <w:rsid w:val="00B86B92"/>
    <w:rsid w:val="00BB3C9D"/>
    <w:rsid w:val="00BB439D"/>
    <w:rsid w:val="00BB75BD"/>
    <w:rsid w:val="00BC08A4"/>
    <w:rsid w:val="00BD351C"/>
    <w:rsid w:val="00BD3D1E"/>
    <w:rsid w:val="00BE11E0"/>
    <w:rsid w:val="00BE1E5E"/>
    <w:rsid w:val="00BE5637"/>
    <w:rsid w:val="00BE7ACC"/>
    <w:rsid w:val="00BF5328"/>
    <w:rsid w:val="00C12441"/>
    <w:rsid w:val="00C2769E"/>
    <w:rsid w:val="00C473CE"/>
    <w:rsid w:val="00C5324B"/>
    <w:rsid w:val="00C641D2"/>
    <w:rsid w:val="00C71943"/>
    <w:rsid w:val="00C72C60"/>
    <w:rsid w:val="00C72CB9"/>
    <w:rsid w:val="00C72E5F"/>
    <w:rsid w:val="00C8535D"/>
    <w:rsid w:val="00C9462D"/>
    <w:rsid w:val="00CA0656"/>
    <w:rsid w:val="00CA149E"/>
    <w:rsid w:val="00CB3124"/>
    <w:rsid w:val="00CC4721"/>
    <w:rsid w:val="00CC4C89"/>
    <w:rsid w:val="00CD0E06"/>
    <w:rsid w:val="00CD2055"/>
    <w:rsid w:val="00CE1199"/>
    <w:rsid w:val="00CE62EC"/>
    <w:rsid w:val="00CF0925"/>
    <w:rsid w:val="00CF1383"/>
    <w:rsid w:val="00CF483A"/>
    <w:rsid w:val="00D01539"/>
    <w:rsid w:val="00D01547"/>
    <w:rsid w:val="00D0618C"/>
    <w:rsid w:val="00D07A00"/>
    <w:rsid w:val="00D21A4B"/>
    <w:rsid w:val="00D27B38"/>
    <w:rsid w:val="00D32B96"/>
    <w:rsid w:val="00D34D6D"/>
    <w:rsid w:val="00D42C33"/>
    <w:rsid w:val="00D43C16"/>
    <w:rsid w:val="00D50BAF"/>
    <w:rsid w:val="00D6133E"/>
    <w:rsid w:val="00D7146E"/>
    <w:rsid w:val="00D71C03"/>
    <w:rsid w:val="00D7210D"/>
    <w:rsid w:val="00D73E03"/>
    <w:rsid w:val="00D77B98"/>
    <w:rsid w:val="00D83286"/>
    <w:rsid w:val="00D85F0D"/>
    <w:rsid w:val="00D875EE"/>
    <w:rsid w:val="00DA0B17"/>
    <w:rsid w:val="00DB40ED"/>
    <w:rsid w:val="00DB759D"/>
    <w:rsid w:val="00DC42ED"/>
    <w:rsid w:val="00DC7FB0"/>
    <w:rsid w:val="00DD1EDB"/>
    <w:rsid w:val="00DE1B81"/>
    <w:rsid w:val="00DE506A"/>
    <w:rsid w:val="00DF2A65"/>
    <w:rsid w:val="00DF4639"/>
    <w:rsid w:val="00E02C44"/>
    <w:rsid w:val="00E04091"/>
    <w:rsid w:val="00E05F02"/>
    <w:rsid w:val="00E06E72"/>
    <w:rsid w:val="00E16F9D"/>
    <w:rsid w:val="00E240FA"/>
    <w:rsid w:val="00E33D76"/>
    <w:rsid w:val="00E47A7F"/>
    <w:rsid w:val="00E5350A"/>
    <w:rsid w:val="00E74D0A"/>
    <w:rsid w:val="00E758E0"/>
    <w:rsid w:val="00E777DF"/>
    <w:rsid w:val="00E82270"/>
    <w:rsid w:val="00E90460"/>
    <w:rsid w:val="00E9562D"/>
    <w:rsid w:val="00EA4B1E"/>
    <w:rsid w:val="00EB2E88"/>
    <w:rsid w:val="00EC4C0A"/>
    <w:rsid w:val="00ED3F64"/>
    <w:rsid w:val="00EE7140"/>
    <w:rsid w:val="00EF2A5B"/>
    <w:rsid w:val="00F01BFA"/>
    <w:rsid w:val="00F02943"/>
    <w:rsid w:val="00F13828"/>
    <w:rsid w:val="00F16960"/>
    <w:rsid w:val="00F25C9A"/>
    <w:rsid w:val="00F26056"/>
    <w:rsid w:val="00F369C8"/>
    <w:rsid w:val="00F37E16"/>
    <w:rsid w:val="00F40077"/>
    <w:rsid w:val="00F47D67"/>
    <w:rsid w:val="00F55A8C"/>
    <w:rsid w:val="00F64B5D"/>
    <w:rsid w:val="00F74C90"/>
    <w:rsid w:val="00F8044E"/>
    <w:rsid w:val="00F86785"/>
    <w:rsid w:val="00F86A94"/>
    <w:rsid w:val="00F9708D"/>
    <w:rsid w:val="00FB382C"/>
    <w:rsid w:val="00FB4192"/>
    <w:rsid w:val="00FC4BEF"/>
    <w:rsid w:val="00FC7B28"/>
    <w:rsid w:val="00FD795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D6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240FA"/>
    <w:pPr>
      <w:suppressAutoHyphens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9562D"/>
    <w:pPr>
      <w:suppressAutoHyphens w:val="0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004A1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004A18"/>
  </w:style>
  <w:style w:type="paragraph" w:styleId="Footer">
    <w:name w:val="footer"/>
    <w:basedOn w:val="Normal"/>
    <w:link w:val="FooterChar"/>
    <w:rsid w:val="00004A18"/>
    <w:pPr>
      <w:tabs>
        <w:tab w:val="center" w:pos="4320"/>
        <w:tab w:val="right" w:pos="8640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004A18"/>
  </w:style>
  <w:style w:type="paragraph" w:customStyle="1" w:styleId="CVFooterLeft">
    <w:name w:val="CV Footer Left"/>
    <w:basedOn w:val="Normal"/>
    <w:rsid w:val="00004A18"/>
    <w:pPr>
      <w:ind w:firstLine="360"/>
      <w:jc w:val="right"/>
    </w:pPr>
    <w:rPr>
      <w:bCs/>
      <w:sz w:val="16"/>
    </w:rPr>
  </w:style>
  <w:style w:type="character" w:styleId="CommentReference">
    <w:name w:val="annotation reference"/>
    <w:basedOn w:val="DefaultParagraphFont"/>
    <w:rsid w:val="00EA4B1E"/>
    <w:rPr>
      <w:sz w:val="18"/>
      <w:szCs w:val="18"/>
    </w:rPr>
  </w:style>
  <w:style w:type="paragraph" w:styleId="CommentText">
    <w:name w:val="annotation text"/>
    <w:basedOn w:val="Normal"/>
    <w:link w:val="CommentTextChar"/>
    <w:rsid w:val="00EA4B1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A4B1E"/>
    <w:rPr>
      <w:rFonts w:ascii="Arial Narrow" w:eastAsia="Times New Roman" w:hAnsi="Arial Narrow" w:cs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EA4B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A4B1E"/>
    <w:rPr>
      <w:rFonts w:ascii="Arial Narrow" w:eastAsia="Times New Roman" w:hAnsi="Arial Narrow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rsid w:val="00EA4B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4B1E"/>
    <w:rPr>
      <w:rFonts w:ascii="Lucida Grande" w:eastAsia="Times New Roman" w:hAnsi="Lucida Grande" w:cs="Lucida Grande"/>
      <w:sz w:val="18"/>
      <w:szCs w:val="18"/>
      <w:lang w:eastAsia="ar-SA"/>
    </w:rPr>
  </w:style>
  <w:style w:type="character" w:customStyle="1" w:styleId="apple-converted-space">
    <w:name w:val="apple-converted-space"/>
    <w:basedOn w:val="DefaultParagraphFont"/>
    <w:rsid w:val="00DB759D"/>
  </w:style>
  <w:style w:type="paragraph" w:styleId="NormalWeb">
    <w:name w:val="Normal (Web)"/>
    <w:basedOn w:val="Normal"/>
    <w:uiPriority w:val="99"/>
    <w:rsid w:val="00221606"/>
    <w:pPr>
      <w:suppressAutoHyphens w:val="0"/>
      <w:spacing w:beforeLines="1" w:afterLines="1"/>
    </w:pPr>
    <w:rPr>
      <w:rFonts w:ascii="Times" w:eastAsiaTheme="minorHAnsi" w:hAnsi="Times"/>
      <w:lang w:eastAsia="en-US"/>
    </w:rPr>
  </w:style>
  <w:style w:type="character" w:customStyle="1" w:styleId="normaltextrunscx121951947">
    <w:name w:val="normaltextrun scx121951947"/>
    <w:basedOn w:val="DefaultParagraphFont"/>
    <w:rsid w:val="00AB3023"/>
  </w:style>
  <w:style w:type="character" w:customStyle="1" w:styleId="eopscx121951947">
    <w:name w:val="eop scx121951947"/>
    <w:basedOn w:val="DefaultParagraphFont"/>
    <w:rsid w:val="00AB3023"/>
  </w:style>
  <w:style w:type="paragraph" w:styleId="DocumentMap">
    <w:name w:val="Document Map"/>
    <w:basedOn w:val="Normal"/>
    <w:link w:val="DocumentMapChar"/>
    <w:semiHidden/>
    <w:unhideWhenUsed/>
    <w:rsid w:val="009B6AD8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9B6AD8"/>
    <w:rPr>
      <w:rFonts w:ascii="Helvetica" w:eastAsia="Times New Roman" w:hAnsi="Helvetica" w:cs="Times New Roman"/>
      <w:lang w:eastAsia="ar-SA"/>
    </w:rPr>
  </w:style>
  <w:style w:type="character" w:styleId="Hyperlink">
    <w:name w:val="Hyperlink"/>
    <w:basedOn w:val="DefaultParagraphFont"/>
    <w:rsid w:val="00A66E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esika.contrerasd@gmail.com" TargetMode="External"/><Relationship Id="rId9" Type="http://schemas.openxmlformats.org/officeDocument/2006/relationships/hyperlink" Target="http://www.linkedin.com/in/yesikacontreras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7CE56D-BD5A-BE43-BC93-6593CC07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877</Words>
  <Characters>5001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College of Wisconsin</Company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Williams</dc:creator>
  <cp:keywords/>
  <cp:lastModifiedBy>Contreras-Duarte, Yesika</cp:lastModifiedBy>
  <cp:revision>5</cp:revision>
  <cp:lastPrinted>2017-11-29T23:41:00Z</cp:lastPrinted>
  <dcterms:created xsi:type="dcterms:W3CDTF">2018-01-07T20:44:00Z</dcterms:created>
  <dcterms:modified xsi:type="dcterms:W3CDTF">2018-01-08T17:33:00Z</dcterms:modified>
</cp:coreProperties>
</file>