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71F" w:rsidRPr="004513A9" w:rsidRDefault="0028071F" w:rsidP="00066895">
      <w:pPr>
        <w:pStyle w:val="Title"/>
      </w:pPr>
      <w:r w:rsidRPr="004513A9">
        <w:t>Current State Analysis</w:t>
      </w:r>
      <w:r w:rsidR="00E869B5">
        <w:t xml:space="preserve"> - Data </w:t>
      </w:r>
      <w:r w:rsidR="00E869B5" w:rsidRPr="004513A9">
        <w:t>Capabilities</w:t>
      </w:r>
    </w:p>
    <w:p w:rsidR="004513A9" w:rsidRDefault="004513A9" w:rsidP="00066895">
      <w:pPr>
        <w:jc w:val="both"/>
      </w:pPr>
    </w:p>
    <w:p w:rsidR="00267F91" w:rsidRDefault="004364E5" w:rsidP="00066895">
      <w:pPr>
        <w:jc w:val="both"/>
      </w:pPr>
      <w:r w:rsidRPr="004513A9">
        <w:t xml:space="preserve">Evaluate the current BMO’s capabilities in terms of the data infrastructure. </w:t>
      </w:r>
      <w:del w:id="0" w:author="Jason Williams" w:date="2018-11-09T08:41:00Z">
        <w:r w:rsidR="00267F91" w:rsidRPr="00267F91" w:rsidDel="00535A0D">
          <w:delText>The data</w:delText>
        </w:r>
      </w:del>
      <w:ins w:id="1" w:author="Jason Williams" w:date="2018-11-09T08:41:00Z">
        <w:r w:rsidR="00535A0D">
          <w:t>Data</w:t>
        </w:r>
      </w:ins>
      <w:r w:rsidR="00267F91" w:rsidRPr="00267F91">
        <w:t xml:space="preserve"> used to develop a </w:t>
      </w:r>
      <w:proofErr w:type="gramStart"/>
      <w:r w:rsidR="00C01E7E">
        <w:t>machine learning</w:t>
      </w:r>
      <w:proofErr w:type="gramEnd"/>
      <w:r w:rsidR="00C01E7E">
        <w:t xml:space="preserve"> model i</w:t>
      </w:r>
      <w:r w:rsidR="00267F91">
        <w:t xml:space="preserve">s </w:t>
      </w:r>
      <w:r w:rsidR="00267F91" w:rsidRPr="00267F91">
        <w:t>of critical importance</w:t>
      </w:r>
      <w:ins w:id="2" w:author="Jason Williams" w:date="2018-11-09T08:41:00Z">
        <w:r w:rsidR="00535A0D">
          <w:t>,</w:t>
        </w:r>
      </w:ins>
      <w:r w:rsidR="00267F91" w:rsidRPr="00267F91">
        <w:t xml:space="preserve"> </w:t>
      </w:r>
      <w:r w:rsidR="00267F91">
        <w:t xml:space="preserve">where </w:t>
      </w:r>
      <w:ins w:id="3" w:author="Jason Williams" w:date="2018-11-09T08:41:00Z">
        <w:r w:rsidR="00535A0D">
          <w:t xml:space="preserve">the mining nature of this type of model leads to a </w:t>
        </w:r>
      </w:ins>
      <w:r w:rsidR="00267F91">
        <w:t>high volume of data</w:t>
      </w:r>
      <w:del w:id="4" w:author="Jason Williams" w:date="2018-11-09T08:41:00Z">
        <w:r w:rsidR="00267F91" w:rsidDel="00535A0D">
          <w:delText xml:space="preserve"> is managed due to the mining nature of this type of model</w:delText>
        </w:r>
      </w:del>
      <w:r w:rsidR="00267F91">
        <w:t>.</w:t>
      </w:r>
    </w:p>
    <w:p w:rsidR="004513A9" w:rsidRDefault="004513A9" w:rsidP="00066895">
      <w:pPr>
        <w:jc w:val="both"/>
      </w:pPr>
    </w:p>
    <w:p w:rsidR="00267F91" w:rsidRPr="004513A9" w:rsidRDefault="00267F91" w:rsidP="00066895">
      <w:pPr>
        <w:jc w:val="both"/>
      </w:pPr>
      <w:r>
        <w:t xml:space="preserve">The current state </w:t>
      </w:r>
      <w:ins w:id="5" w:author="Jason Williams" w:date="2018-11-09T08:45:00Z">
        <w:r w:rsidR="00535A0D">
          <w:t xml:space="preserve">of the </w:t>
        </w:r>
      </w:ins>
      <w:r>
        <w:t>analysis is focused on the d</w:t>
      </w:r>
      <w:r w:rsidRPr="004513A9">
        <w:t>ata sourcing, quality, availability, and maintenance for:</w:t>
      </w:r>
    </w:p>
    <w:p w:rsidR="00267F91" w:rsidRPr="004513A9" w:rsidRDefault="00267F91" w:rsidP="00066895">
      <w:pPr>
        <w:pStyle w:val="ListParagraph"/>
        <w:numPr>
          <w:ilvl w:val="0"/>
          <w:numId w:val="1"/>
          <w:numberingChange w:id="6" w:author="Jason Williams" w:date="2018-11-09T08:40:00Z" w:original="-"/>
        </w:numPr>
        <w:jc w:val="both"/>
      </w:pPr>
      <w:r w:rsidRPr="004513A9">
        <w:t>Model Development</w:t>
      </w:r>
    </w:p>
    <w:p w:rsidR="00267F91" w:rsidRPr="004513A9" w:rsidRDefault="00267F91" w:rsidP="00066895">
      <w:pPr>
        <w:pStyle w:val="ListParagraph"/>
        <w:numPr>
          <w:ilvl w:val="0"/>
          <w:numId w:val="1"/>
          <w:numberingChange w:id="7" w:author="Jason Williams" w:date="2018-11-09T08:40:00Z" w:original="-"/>
        </w:numPr>
        <w:jc w:val="both"/>
      </w:pPr>
      <w:r w:rsidRPr="004513A9">
        <w:t>Model Validation</w:t>
      </w:r>
    </w:p>
    <w:p w:rsidR="00267F91" w:rsidRPr="004513A9" w:rsidRDefault="00267F91" w:rsidP="00066895">
      <w:pPr>
        <w:pStyle w:val="ListParagraph"/>
        <w:numPr>
          <w:ilvl w:val="0"/>
          <w:numId w:val="1"/>
          <w:numberingChange w:id="8" w:author="Jason Williams" w:date="2018-11-09T08:40:00Z" w:original="-"/>
        </w:numPr>
        <w:jc w:val="both"/>
      </w:pPr>
      <w:r w:rsidRPr="004513A9">
        <w:t>Model Implementation</w:t>
      </w:r>
    </w:p>
    <w:p w:rsidR="00267F91" w:rsidRDefault="00267F91" w:rsidP="00066895">
      <w:pPr>
        <w:jc w:val="both"/>
      </w:pPr>
    </w:p>
    <w:p w:rsidR="004364E5" w:rsidRPr="004364E5" w:rsidRDefault="004364E5" w:rsidP="00066895">
      <w:pPr>
        <w:pStyle w:val="ListParagraph"/>
        <w:numPr>
          <w:ilvl w:val="0"/>
          <w:numId w:val="8"/>
          <w:numberingChange w:id="9" w:author="Jason Williams" w:date="2018-11-09T08:40:00Z" w:original="%1:1:0:."/>
        </w:numPr>
        <w:jc w:val="both"/>
        <w:rPr>
          <w:b/>
          <w:sz w:val="24"/>
        </w:rPr>
      </w:pPr>
      <w:r w:rsidRPr="004364E5">
        <w:rPr>
          <w:b/>
          <w:sz w:val="24"/>
        </w:rPr>
        <w:t>Inventory of existing to</w:t>
      </w:r>
      <w:r w:rsidR="0064092C">
        <w:rPr>
          <w:b/>
          <w:sz w:val="24"/>
        </w:rPr>
        <w:t xml:space="preserve">ols and </w:t>
      </w:r>
      <w:r w:rsidRPr="004364E5">
        <w:rPr>
          <w:b/>
          <w:sz w:val="24"/>
        </w:rPr>
        <w:t xml:space="preserve">available data sources </w:t>
      </w:r>
    </w:p>
    <w:p w:rsidR="004364E5" w:rsidRDefault="004364E5" w:rsidP="00066895">
      <w:pPr>
        <w:jc w:val="both"/>
      </w:pPr>
    </w:p>
    <w:p w:rsidR="0024402D" w:rsidRDefault="00C01E7E" w:rsidP="00066895">
      <w:pPr>
        <w:jc w:val="both"/>
      </w:pPr>
      <w:r>
        <w:t xml:space="preserve">BMO contemplates internal and external </w:t>
      </w:r>
      <w:r w:rsidR="0024402D">
        <w:t>d</w:t>
      </w:r>
      <w:r>
        <w:t xml:space="preserve">ata </w:t>
      </w:r>
      <w:r w:rsidR="0024402D">
        <w:t xml:space="preserve">sources </w:t>
      </w:r>
      <w:r>
        <w:t>for modeling</w:t>
      </w:r>
      <w:r w:rsidR="0024402D">
        <w:t xml:space="preserve"> purposes</w:t>
      </w:r>
      <w:r>
        <w:t xml:space="preserve">. </w:t>
      </w:r>
      <w:r w:rsidR="0024402D">
        <w:t xml:space="preserve">As a rule, developers should </w:t>
      </w:r>
      <w:del w:id="10" w:author="Jason Williams" w:date="2018-11-09T08:47:00Z">
        <w:r w:rsidR="0024402D" w:rsidDel="00535A0D">
          <w:delText xml:space="preserve">relied </w:delText>
        </w:r>
      </w:del>
      <w:ins w:id="11" w:author="Jason Williams" w:date="2018-11-09T08:47:00Z">
        <w:r w:rsidR="00535A0D">
          <w:t xml:space="preserve">rely </w:t>
        </w:r>
      </w:ins>
      <w:r w:rsidR="0024402D">
        <w:t xml:space="preserve">on internal data, as </w:t>
      </w:r>
      <w:ins w:id="12" w:author="Jason Williams" w:date="2018-11-09T08:47:00Z">
        <w:r w:rsidR="00535A0D">
          <w:t>this is likely the</w:t>
        </w:r>
      </w:ins>
      <w:del w:id="13" w:author="Jason Williams" w:date="2018-11-09T08:47:00Z">
        <w:r w:rsidR="0024402D" w:rsidDel="00535A0D">
          <w:delText>the</w:delText>
        </w:r>
      </w:del>
      <w:r w:rsidR="0024402D">
        <w:t xml:space="preserve"> most relevant and representative data </w:t>
      </w:r>
      <w:r w:rsidR="0024402D" w:rsidRPr="00C01E7E">
        <w:t>of BMO’s portfolio</w:t>
      </w:r>
      <w:r w:rsidR="0024402D">
        <w:t xml:space="preserve">. However, </w:t>
      </w:r>
      <w:r w:rsidR="0024402D" w:rsidRPr="00C01E7E">
        <w:t>external data sources</w:t>
      </w:r>
      <w:r w:rsidR="0024402D">
        <w:t xml:space="preserve"> </w:t>
      </w:r>
      <w:r w:rsidR="00280F7F">
        <w:t>may be</w:t>
      </w:r>
      <w:r w:rsidR="0024402D">
        <w:t xml:space="preserve"> </w:t>
      </w:r>
      <w:r w:rsidR="00280F7F">
        <w:t xml:space="preserve">used when </w:t>
      </w:r>
      <w:r w:rsidR="0024402D">
        <w:t xml:space="preserve">the </w:t>
      </w:r>
      <w:r w:rsidRPr="00C01E7E">
        <w:t>internal data is insuffi</w:t>
      </w:r>
      <w:r w:rsidR="00C33C46">
        <w:t xml:space="preserve">cient for statistical purposes. </w:t>
      </w:r>
      <w:commentRangeStart w:id="14"/>
      <w:r w:rsidR="00C33C46">
        <w:t>The external sources may fulfill</w:t>
      </w:r>
      <w:del w:id="15" w:author="Jason Williams" w:date="2018-11-09T09:41:00Z">
        <w:r w:rsidR="00C33C46" w:rsidDel="00C428E1">
          <w:delText>ed</w:delText>
        </w:r>
      </w:del>
      <w:r w:rsidR="00C33C46">
        <w:t xml:space="preserve"> the data rules and be representative data </w:t>
      </w:r>
      <w:r w:rsidR="00C33C46" w:rsidRPr="00C01E7E">
        <w:t>of BMO’s portfolio</w:t>
      </w:r>
      <w:r w:rsidR="00916F11">
        <w:t>.</w:t>
      </w:r>
      <w:commentRangeEnd w:id="14"/>
      <w:r w:rsidR="00535A0D">
        <w:rPr>
          <w:rStyle w:val="CommentReference"/>
          <w:vanish/>
        </w:rPr>
        <w:commentReference w:id="14"/>
      </w:r>
    </w:p>
    <w:p w:rsidR="00C33C46" w:rsidRDefault="00C33C46" w:rsidP="00066895">
      <w:pPr>
        <w:pStyle w:val="ListParagraph"/>
        <w:jc w:val="both"/>
      </w:pPr>
    </w:p>
    <w:p w:rsidR="00C01E7E" w:rsidRDefault="00C01E7E" w:rsidP="00066895">
      <w:pPr>
        <w:pStyle w:val="ListParagraph"/>
        <w:numPr>
          <w:ilvl w:val="1"/>
          <w:numId w:val="8"/>
          <w:numberingChange w:id="16" w:author="Jason Williams" w:date="2018-11-09T08:40:00Z" w:original="%1:1:0:.%2:1:0:."/>
        </w:numPr>
        <w:jc w:val="both"/>
        <w:rPr>
          <w:b/>
        </w:rPr>
      </w:pPr>
      <w:r w:rsidRPr="00C33C46">
        <w:rPr>
          <w:b/>
        </w:rPr>
        <w:t xml:space="preserve">Internal Data: </w:t>
      </w:r>
    </w:p>
    <w:p w:rsidR="00C33C46" w:rsidRDefault="00C33C46" w:rsidP="00066895">
      <w:pPr>
        <w:jc w:val="both"/>
      </w:pPr>
    </w:p>
    <w:p w:rsidR="00C01E7E" w:rsidRDefault="00C33C46" w:rsidP="00066895">
      <w:pPr>
        <w:jc w:val="both"/>
        <w:rPr>
          <w:b/>
        </w:rPr>
      </w:pPr>
      <w:del w:id="17" w:author="Jason Williams" w:date="2018-11-09T08:51:00Z">
        <w:r w:rsidRPr="004513A9" w:rsidDel="00535A0D">
          <w:delText xml:space="preserve">The </w:delText>
        </w:r>
      </w:del>
      <w:ins w:id="18" w:author="Jason Williams" w:date="2018-11-09T08:51:00Z">
        <w:r w:rsidR="00535A0D">
          <w:t>I</w:t>
        </w:r>
      </w:ins>
      <w:del w:id="19" w:author="Jason Williams" w:date="2018-11-09T08:51:00Z">
        <w:r w:rsidRPr="004513A9" w:rsidDel="00535A0D">
          <w:delText>i</w:delText>
        </w:r>
      </w:del>
      <w:r w:rsidRPr="004513A9">
        <w:t xml:space="preserve">nternal data </w:t>
      </w:r>
      <w:proofErr w:type="gramStart"/>
      <w:r w:rsidRPr="004513A9">
        <w:t>is</w:t>
      </w:r>
      <w:proofErr w:type="gramEnd"/>
      <w:r w:rsidRPr="004513A9">
        <w:t xml:space="preserve"> </w:t>
      </w:r>
      <w:del w:id="20" w:author="Jason Williams" w:date="2018-11-09T08:51:00Z">
        <w:r w:rsidRPr="004513A9" w:rsidDel="00535A0D">
          <w:delText xml:space="preserve">originated </w:delText>
        </w:r>
      </w:del>
      <w:ins w:id="21" w:author="Jason Williams" w:date="2018-11-09T08:51:00Z">
        <w:r w:rsidR="00535A0D">
          <w:t>derived</w:t>
        </w:r>
        <w:r w:rsidR="00535A0D" w:rsidRPr="004513A9">
          <w:t xml:space="preserve"> </w:t>
        </w:r>
      </w:ins>
      <w:r w:rsidRPr="004513A9">
        <w:t xml:space="preserve">from </w:t>
      </w:r>
      <w:del w:id="22" w:author="Jason Williams" w:date="2018-11-09T08:52:00Z">
        <w:r w:rsidRPr="004513A9" w:rsidDel="00535A0D">
          <w:delText xml:space="preserve">different </w:delText>
        </w:r>
      </w:del>
      <w:ins w:id="23" w:author="Jason Williams" w:date="2018-11-09T08:52:00Z">
        <w:r w:rsidR="00535A0D">
          <w:t>various</w:t>
        </w:r>
        <w:r w:rsidR="00535A0D" w:rsidRPr="004513A9">
          <w:t xml:space="preserve"> </w:t>
        </w:r>
      </w:ins>
      <w:r w:rsidRPr="004513A9">
        <w:t>data source systems: TSYS, CCAPS, MBR</w:t>
      </w:r>
      <w:r>
        <w:t>, BASEL, MBA, CAD, among others</w:t>
      </w:r>
      <w:ins w:id="24" w:author="Jason Williams" w:date="2018-11-09T08:54:00Z">
        <w:r w:rsidR="003B57B1">
          <w:t>.</w:t>
        </w:r>
      </w:ins>
      <w:del w:id="25" w:author="Jason Williams" w:date="2018-11-09T08:54:00Z">
        <w:r w:rsidDel="003B57B1">
          <w:delText>,</w:delText>
        </w:r>
      </w:del>
      <w:r>
        <w:t xml:space="preserve"> </w:t>
      </w:r>
      <w:del w:id="26" w:author="Jason Williams" w:date="2018-11-09T08:54:00Z">
        <w:r w:rsidDel="003B57B1">
          <w:delText>where</w:delText>
        </w:r>
      </w:del>
      <w:r>
        <w:t xml:space="preserve"> </w:t>
      </w:r>
      <w:ins w:id="27" w:author="Jason Williams" w:date="2018-11-09T08:54:00Z">
        <w:r w:rsidR="003B57B1">
          <w:t>M</w:t>
        </w:r>
      </w:ins>
      <w:del w:id="28" w:author="Jason Williams" w:date="2018-11-09T08:54:00Z">
        <w:r w:rsidDel="003B57B1">
          <w:delText>m</w:delText>
        </w:r>
      </w:del>
      <w:r w:rsidR="00C01E7E" w:rsidRPr="004513A9">
        <w:t xml:space="preserve">ost of the internal data is stored in the </w:t>
      </w:r>
      <w:r w:rsidR="00C01E7E" w:rsidRPr="00D95E5D">
        <w:t>central repository</w:t>
      </w:r>
      <w:del w:id="29" w:author="Jason Williams" w:date="2018-11-09T08:56:00Z">
        <w:r w:rsidR="00C01E7E" w:rsidRPr="00D95E5D" w:rsidDel="003B57B1">
          <w:delText>,</w:delText>
        </w:r>
      </w:del>
      <w:r w:rsidR="00C01E7E" w:rsidRPr="00C33C46">
        <w:rPr>
          <w:b/>
        </w:rPr>
        <w:t xml:space="preserve"> </w:t>
      </w:r>
      <w:r w:rsidR="00D95E5D" w:rsidRPr="00D95E5D">
        <w:t>called</w:t>
      </w:r>
      <w:del w:id="30" w:author="Jason Williams" w:date="2018-11-09T08:56:00Z">
        <w:r w:rsidR="00D95E5D" w:rsidDel="003B57B1">
          <w:rPr>
            <w:b/>
          </w:rPr>
          <w:delText>,</w:delText>
        </w:r>
      </w:del>
      <w:r w:rsidR="00D95E5D">
        <w:rPr>
          <w:b/>
        </w:rPr>
        <w:t xml:space="preserve"> Information Delivery Platform (</w:t>
      </w:r>
      <w:r w:rsidR="00D95E5D" w:rsidRPr="00C33C46">
        <w:rPr>
          <w:b/>
        </w:rPr>
        <w:t>IDP</w:t>
      </w:r>
      <w:r w:rsidR="00D95E5D">
        <w:rPr>
          <w:b/>
        </w:rPr>
        <w:t>)</w:t>
      </w:r>
      <w:r w:rsidR="00C01E7E" w:rsidRPr="00C33C46">
        <w:rPr>
          <w:b/>
        </w:rPr>
        <w:t>.</w:t>
      </w:r>
    </w:p>
    <w:p w:rsidR="0064092C" w:rsidRDefault="0064092C" w:rsidP="00066895">
      <w:pPr>
        <w:jc w:val="both"/>
        <w:rPr>
          <w:b/>
        </w:rPr>
      </w:pPr>
    </w:p>
    <w:p w:rsidR="0064092C" w:rsidRPr="004513A9" w:rsidRDefault="0064092C" w:rsidP="00066895">
      <w:pPr>
        <w:jc w:val="both"/>
      </w:pPr>
      <w:r>
        <w:t>IDP is a data lake repository where t</w:t>
      </w:r>
      <w:r w:rsidRPr="004513A9">
        <w:t>he Data stored follows three levels:</w:t>
      </w:r>
    </w:p>
    <w:p w:rsidR="0064092C" w:rsidRPr="004513A9" w:rsidRDefault="0064092C" w:rsidP="00066895">
      <w:pPr>
        <w:pStyle w:val="ListParagraph"/>
        <w:numPr>
          <w:ilvl w:val="0"/>
          <w:numId w:val="6"/>
          <w:numberingChange w:id="31" w:author="Jason Williams" w:date="2018-11-09T08:40:00Z" w:original="o"/>
        </w:numPr>
        <w:ind w:left="720"/>
        <w:jc w:val="both"/>
      </w:pPr>
      <w:r w:rsidRPr="004513A9">
        <w:t>Level 1:  Raw data (Source Data) stored.</w:t>
      </w:r>
    </w:p>
    <w:p w:rsidR="0064092C" w:rsidRPr="004513A9" w:rsidRDefault="0064092C" w:rsidP="00066895">
      <w:pPr>
        <w:pStyle w:val="ListParagraph"/>
        <w:numPr>
          <w:ilvl w:val="0"/>
          <w:numId w:val="6"/>
          <w:numberingChange w:id="32" w:author="Jason Williams" w:date="2018-11-09T08:40:00Z" w:original="o"/>
        </w:numPr>
        <w:ind w:left="720"/>
        <w:jc w:val="both"/>
      </w:pPr>
      <w:r w:rsidRPr="004513A9">
        <w:t>Level 2:  Conformed Data</w:t>
      </w:r>
    </w:p>
    <w:p w:rsidR="0064092C" w:rsidRPr="004513A9" w:rsidRDefault="0064092C" w:rsidP="00066895">
      <w:pPr>
        <w:pStyle w:val="ListParagraph"/>
        <w:numPr>
          <w:ilvl w:val="0"/>
          <w:numId w:val="6"/>
          <w:numberingChange w:id="33" w:author="Jason Williams" w:date="2018-11-09T08:40:00Z" w:original="o"/>
        </w:numPr>
        <w:ind w:left="720"/>
        <w:jc w:val="both"/>
      </w:pPr>
      <w:r w:rsidRPr="004513A9">
        <w:t xml:space="preserve">Level 3:  Consumable Data. New </w:t>
      </w:r>
      <w:ins w:id="34" w:author="Jason Williams" w:date="2018-11-09T08:58:00Z">
        <w:r w:rsidR="003B57B1">
          <w:t>v</w:t>
        </w:r>
      </w:ins>
      <w:del w:id="35" w:author="Jason Williams" w:date="2018-11-09T08:58:00Z">
        <w:r w:rsidRPr="004513A9" w:rsidDel="003B57B1">
          <w:delText>V</w:delText>
        </w:r>
      </w:del>
      <w:r w:rsidRPr="004513A9">
        <w:t xml:space="preserve">iews (tables) are created. The views are created for users to get access to the data according to the model requirements.  </w:t>
      </w:r>
    </w:p>
    <w:p w:rsidR="0064092C" w:rsidRPr="004513A9" w:rsidRDefault="0064092C" w:rsidP="00066895">
      <w:pPr>
        <w:pStyle w:val="ListParagraph"/>
        <w:jc w:val="both"/>
      </w:pPr>
      <w:r w:rsidRPr="004513A9">
        <w:t>These views are available to be used in other platforms</w:t>
      </w:r>
      <w:del w:id="36" w:author="Jason Williams" w:date="2018-11-09T08:58:00Z">
        <w:r w:rsidRPr="004513A9" w:rsidDel="003B57B1">
          <w:delText xml:space="preserve"> </w:delText>
        </w:r>
      </w:del>
      <w:r w:rsidRPr="004513A9">
        <w:t xml:space="preserve">/software, e.g. SAS, </w:t>
      </w:r>
      <w:proofErr w:type="spellStart"/>
      <w:r w:rsidRPr="004513A9">
        <w:t>Dataiku</w:t>
      </w:r>
      <w:proofErr w:type="spellEnd"/>
      <w:r w:rsidRPr="004513A9">
        <w:t>, Excel, SQL.</w:t>
      </w:r>
    </w:p>
    <w:p w:rsidR="0064092C" w:rsidRDefault="0064092C" w:rsidP="00066895">
      <w:pPr>
        <w:numPr>
          <w:ins w:id="37" w:author="Jason Williams" w:date="2018-11-09T09:01:00Z"/>
        </w:numPr>
        <w:jc w:val="both"/>
        <w:rPr>
          <w:del w:id="38" w:author="Unknown"/>
        </w:rPr>
      </w:pPr>
    </w:p>
    <w:p w:rsidR="003B57B1" w:rsidRPr="004513A9" w:rsidDel="003B57B1" w:rsidRDefault="003B57B1" w:rsidP="00066895">
      <w:pPr>
        <w:jc w:val="both"/>
        <w:rPr>
          <w:ins w:id="39" w:author="Jason Williams" w:date="2018-11-09T09:01:00Z"/>
        </w:rPr>
      </w:pPr>
    </w:p>
    <w:p w:rsidR="0064092C" w:rsidRPr="004513A9" w:rsidRDefault="00C33C46" w:rsidP="00066895">
      <w:pPr>
        <w:jc w:val="both"/>
      </w:pPr>
      <w:del w:id="40" w:author="Jason Williams" w:date="2018-11-09T09:01:00Z">
        <w:r w:rsidDel="003B57B1">
          <w:delText xml:space="preserve">However, </w:delText>
        </w:r>
        <w:r w:rsidR="004A329B" w:rsidDel="003B57B1">
          <w:delText xml:space="preserve">as today, </w:delText>
        </w:r>
      </w:del>
      <w:ins w:id="41" w:author="Jason Williams" w:date="2018-11-09T09:01:00Z">
        <w:r w:rsidR="003B57B1">
          <w:t>N</w:t>
        </w:r>
      </w:ins>
      <w:del w:id="42" w:author="Jason Williams" w:date="2018-11-09T09:01:00Z">
        <w:r w:rsidDel="003B57B1">
          <w:delText>n</w:delText>
        </w:r>
      </w:del>
      <w:proofErr w:type="gramStart"/>
      <w:r w:rsidR="00C01E7E" w:rsidRPr="004513A9">
        <w:t>ot</w:t>
      </w:r>
      <w:proofErr w:type="gramEnd"/>
      <w:r w:rsidR="00C01E7E" w:rsidRPr="004513A9">
        <w:t xml:space="preserve"> all the internal data </w:t>
      </w:r>
      <w:del w:id="43" w:author="Jason Williams" w:date="2018-11-09T09:01:00Z">
        <w:r w:rsidR="00C01E7E" w:rsidRPr="004513A9" w:rsidDel="003B57B1">
          <w:delText xml:space="preserve">from the data sources </w:delText>
        </w:r>
      </w:del>
      <w:r w:rsidR="00C01E7E" w:rsidRPr="004513A9">
        <w:t>is stored</w:t>
      </w:r>
      <w:ins w:id="44" w:author="Jason Williams" w:date="2018-11-09T09:01:00Z">
        <w:r w:rsidR="003B57B1">
          <w:t xml:space="preserve"> or</w:t>
        </w:r>
      </w:ins>
      <w:del w:id="45" w:author="Jason Williams" w:date="2018-11-09T09:01:00Z">
        <w:r w:rsidR="00C01E7E" w:rsidRPr="004513A9" w:rsidDel="003B57B1">
          <w:delText>/</w:delText>
        </w:r>
      </w:del>
      <w:r w:rsidR="00C01E7E" w:rsidRPr="004513A9">
        <w:t xml:space="preserve"> transferred </w:t>
      </w:r>
      <w:ins w:id="46" w:author="Jason Williams" w:date="2018-11-09T09:02:00Z">
        <w:r w:rsidR="003B57B1">
          <w:t>to</w:t>
        </w:r>
      </w:ins>
      <w:del w:id="47" w:author="Jason Williams" w:date="2018-11-09T09:02:00Z">
        <w:r w:rsidR="00C01E7E" w:rsidRPr="004513A9" w:rsidDel="003B57B1">
          <w:delText>in</w:delText>
        </w:r>
      </w:del>
      <w:r w:rsidR="00C01E7E" w:rsidRPr="004513A9">
        <w:t xml:space="preserve"> the IDP. For instance, IDP may </w:t>
      </w:r>
      <w:r w:rsidRPr="004513A9">
        <w:t>have</w:t>
      </w:r>
      <w:del w:id="48" w:author="Jason Williams" w:date="2018-11-09T09:05:00Z">
        <w:r w:rsidRPr="004513A9" w:rsidDel="0048717E">
          <w:delText xml:space="preserve"> only</w:delText>
        </w:r>
      </w:del>
      <w:r w:rsidR="00C01E7E" w:rsidRPr="004513A9">
        <w:t xml:space="preserve"> a limited history from some of the sources. </w:t>
      </w:r>
      <w:ins w:id="49" w:author="Jason Williams" w:date="2018-11-09T09:05:00Z">
        <w:r w:rsidR="0048717E">
          <w:t>In addition</w:t>
        </w:r>
      </w:ins>
      <w:del w:id="50" w:author="Jason Williams" w:date="2018-11-09T09:05:00Z">
        <w:r w:rsidR="00C01E7E" w:rsidRPr="004513A9" w:rsidDel="0048717E">
          <w:delText>Similarly</w:delText>
        </w:r>
      </w:del>
      <w:r w:rsidR="00C01E7E" w:rsidRPr="004513A9">
        <w:t>, not all variables from these sources are sent to IDP.</w:t>
      </w:r>
    </w:p>
    <w:p w:rsidR="00C01E7E" w:rsidRPr="004513A9" w:rsidRDefault="00C01E7E" w:rsidP="00066895">
      <w:pPr>
        <w:pStyle w:val="ListParagraph"/>
        <w:ind w:left="1440"/>
        <w:jc w:val="both"/>
      </w:pPr>
    </w:p>
    <w:p w:rsidR="00C01E7E" w:rsidRPr="00D95E5D" w:rsidRDefault="00D95E5D" w:rsidP="00066895">
      <w:pPr>
        <w:pStyle w:val="ListParagraph"/>
        <w:numPr>
          <w:ilvl w:val="1"/>
          <w:numId w:val="8"/>
          <w:numberingChange w:id="51" w:author="Jason Williams" w:date="2018-11-09T08:40:00Z" w:original="%1:1:0:.%2:2:0:."/>
        </w:numPr>
        <w:jc w:val="both"/>
        <w:rPr>
          <w:b/>
        </w:rPr>
      </w:pPr>
      <w:r>
        <w:rPr>
          <w:b/>
        </w:rPr>
        <w:t xml:space="preserve"> </w:t>
      </w:r>
      <w:r w:rsidR="00C01E7E" w:rsidRPr="00D95E5D">
        <w:rPr>
          <w:b/>
        </w:rPr>
        <w:t>External Data:</w:t>
      </w:r>
    </w:p>
    <w:p w:rsidR="0064092C" w:rsidRDefault="00916F11" w:rsidP="00066895">
      <w:pPr>
        <w:jc w:val="both"/>
      </w:pPr>
      <w:r>
        <w:t xml:space="preserve">For the current data structure, external data is divided into </w:t>
      </w:r>
      <w:commentRangeStart w:id="52"/>
      <w:r>
        <w:t>external data to IDP</w:t>
      </w:r>
      <w:commentRangeEnd w:id="52"/>
      <w:r w:rsidR="0048717E">
        <w:rPr>
          <w:rStyle w:val="CommentReference"/>
          <w:vanish/>
        </w:rPr>
        <w:commentReference w:id="52"/>
      </w:r>
      <w:r>
        <w:t xml:space="preserve">, and External data to the Bank. </w:t>
      </w:r>
    </w:p>
    <w:p w:rsidR="0064092C" w:rsidRDefault="0064092C" w:rsidP="00066895">
      <w:pPr>
        <w:jc w:val="both"/>
      </w:pPr>
    </w:p>
    <w:p w:rsidR="00D95E5D" w:rsidRDefault="00916F11" w:rsidP="00066895">
      <w:pPr>
        <w:pStyle w:val="ListParagraph"/>
        <w:numPr>
          <w:ilvl w:val="0"/>
          <w:numId w:val="10"/>
          <w:numberingChange w:id="53" w:author="Jason Williams" w:date="2018-11-09T08:40:00Z" w:original="-"/>
        </w:numPr>
        <w:jc w:val="both"/>
      </w:pPr>
      <w:r w:rsidRPr="0064092C">
        <w:rPr>
          <w:b/>
        </w:rPr>
        <w:t>External</w:t>
      </w:r>
      <w:r w:rsidR="00D95E5D" w:rsidRPr="0064092C">
        <w:rPr>
          <w:b/>
        </w:rPr>
        <w:t xml:space="preserve"> data</w:t>
      </w:r>
      <w:r w:rsidRPr="0064092C">
        <w:rPr>
          <w:b/>
        </w:rPr>
        <w:t xml:space="preserve"> to </w:t>
      </w:r>
      <w:r w:rsidR="004E6C50" w:rsidRPr="0064092C">
        <w:rPr>
          <w:b/>
        </w:rPr>
        <w:t>IDP</w:t>
      </w:r>
      <w:r w:rsidR="00D95E5D">
        <w:t xml:space="preserve"> corresponds to </w:t>
      </w:r>
      <w:r w:rsidR="00D95E5D" w:rsidRPr="004513A9">
        <w:t>internal data</w:t>
      </w:r>
      <w:r w:rsidR="00D95E5D">
        <w:t xml:space="preserve"> that were excluded from IDP</w:t>
      </w:r>
      <w:r w:rsidR="004A329B">
        <w:t>,</w:t>
      </w:r>
      <w:r w:rsidR="00D95E5D">
        <w:t xml:space="preserve"> and data from other sources, </w:t>
      </w:r>
      <w:r w:rsidR="00C01E7E" w:rsidRPr="004513A9">
        <w:t>e.g.</w:t>
      </w:r>
      <w:r w:rsidR="00D95E5D">
        <w:t xml:space="preserve"> </w:t>
      </w:r>
      <w:r w:rsidR="00D95E5D" w:rsidRPr="004513A9">
        <w:t>macroeconomic</w:t>
      </w:r>
      <w:r w:rsidR="00C01E7E" w:rsidRPr="004513A9">
        <w:t xml:space="preserve"> data</w:t>
      </w:r>
      <w:r w:rsidR="00D95E5D">
        <w:t xml:space="preserve">. </w:t>
      </w:r>
      <w:commentRangeStart w:id="54"/>
      <w:r w:rsidR="00D95E5D">
        <w:t>For macroeconomic data</w:t>
      </w:r>
      <w:del w:id="55" w:author="Jason Williams" w:date="2018-11-09T09:11:00Z">
        <w:r w:rsidR="00D95E5D" w:rsidDel="0048717E">
          <w:delText>,</w:delText>
        </w:r>
      </w:del>
      <w:r w:rsidR="00D95E5D">
        <w:t xml:space="preserve"> </w:t>
      </w:r>
      <w:del w:id="56" w:author="Jason Williams" w:date="2018-11-09T09:11:00Z">
        <w:r w:rsidR="00D95E5D" w:rsidDel="0048717E">
          <w:delText xml:space="preserve">in particular, </w:delText>
        </w:r>
      </w:del>
      <w:r w:rsidR="00D95E5D">
        <w:t>s</w:t>
      </w:r>
      <w:r w:rsidR="00C01E7E" w:rsidRPr="004513A9">
        <w:t>ome of the History is s</w:t>
      </w:r>
      <w:r w:rsidR="00D95E5D">
        <w:t xml:space="preserve">tored in IDP (feed from </w:t>
      </w:r>
      <w:proofErr w:type="spellStart"/>
      <w:r w:rsidR="00D95E5D">
        <w:t>Haver</w:t>
      </w:r>
      <w:proofErr w:type="spellEnd"/>
      <w:r w:rsidR="00663A52">
        <w:t xml:space="preserve"> Analytics</w:t>
      </w:r>
      <w:r w:rsidR="00D95E5D">
        <w:t xml:space="preserve">), while forecasting data, which is </w:t>
      </w:r>
      <w:r w:rsidR="00C01E7E" w:rsidRPr="004513A9">
        <w:t>prod</w:t>
      </w:r>
      <w:r w:rsidR="00D95E5D">
        <w:t>uced by the BMO Economics group</w:t>
      </w:r>
      <w:ins w:id="57" w:author="Jason Williams" w:date="2018-11-09T09:11:00Z">
        <w:r w:rsidR="0048717E">
          <w:t xml:space="preserve">, is what? </w:t>
        </w:r>
      </w:ins>
      <w:commentRangeEnd w:id="54"/>
      <w:r w:rsidR="0048717E">
        <w:rPr>
          <w:rStyle w:val="CommentReference"/>
          <w:vanish/>
        </w:rPr>
        <w:commentReference w:id="54"/>
      </w:r>
      <w:del w:id="58" w:author="Jason Williams" w:date="2018-11-09T09:11:00Z">
        <w:r w:rsidR="00D95E5D" w:rsidDel="0048717E">
          <w:delText>.</w:delText>
        </w:r>
      </w:del>
    </w:p>
    <w:p w:rsidR="00D95E5D" w:rsidRDefault="00D95E5D" w:rsidP="00066895">
      <w:pPr>
        <w:jc w:val="both"/>
      </w:pPr>
    </w:p>
    <w:p w:rsidR="00C01E7E" w:rsidRPr="00206209" w:rsidDel="00206209" w:rsidRDefault="00C01E7E" w:rsidP="00066895">
      <w:pPr>
        <w:pStyle w:val="ListParagraph"/>
        <w:numPr>
          <w:ilvl w:val="0"/>
          <w:numId w:val="10"/>
          <w:numberingChange w:id="59" w:author="Jason Williams" w:date="2018-11-09T08:40:00Z" w:original="-"/>
        </w:numPr>
        <w:jc w:val="both"/>
        <w:rPr>
          <w:del w:id="60" w:author="Jason Williams" w:date="2018-11-09T09:15:00Z"/>
          <w:b/>
          <w:rPrChange w:id="61" w:author="Jason Williams" w:date="2018-11-09T09:15:00Z">
            <w:rPr>
              <w:del w:id="62" w:author="Jason Williams" w:date="2018-11-09T09:15:00Z"/>
            </w:rPr>
          </w:rPrChange>
        </w:rPr>
      </w:pPr>
      <w:r w:rsidRPr="0064092C">
        <w:rPr>
          <w:b/>
        </w:rPr>
        <w:t xml:space="preserve">External </w:t>
      </w:r>
      <w:r w:rsidR="0064092C">
        <w:rPr>
          <w:b/>
        </w:rPr>
        <w:t xml:space="preserve">data to the </w:t>
      </w:r>
      <w:r w:rsidR="004E6C50">
        <w:rPr>
          <w:b/>
        </w:rPr>
        <w:t>Bank</w:t>
      </w:r>
      <w:r w:rsidR="0064092C">
        <w:rPr>
          <w:b/>
        </w:rPr>
        <w:t xml:space="preserve"> </w:t>
      </w:r>
      <w:r w:rsidR="004E6C50">
        <w:t>refers</w:t>
      </w:r>
      <w:r w:rsidR="0064092C">
        <w:t xml:space="preserve"> to external data </w:t>
      </w:r>
      <w:r w:rsidR="004A329B">
        <w:t>sources that are</w:t>
      </w:r>
      <w:r w:rsidR="0064092C">
        <w:t xml:space="preserve"> collected for a particular group for its internal analysis when the internal data does not suffice the model requirements. </w:t>
      </w:r>
      <w:r w:rsidRPr="004513A9">
        <w:t xml:space="preserve">Different groups may have external data feeds set up at their level. Not all these feeds get to IDP. </w:t>
      </w:r>
      <w:r w:rsidR="0064092C">
        <w:t xml:space="preserve">For instance, these </w:t>
      </w:r>
      <w:r w:rsidRPr="004513A9">
        <w:t xml:space="preserve">feeds </w:t>
      </w:r>
      <w:r w:rsidR="0064092C">
        <w:t xml:space="preserve">could come </w:t>
      </w:r>
      <w:r w:rsidRPr="004513A9">
        <w:t xml:space="preserve">from SNL for </w:t>
      </w:r>
      <w:r w:rsidR="0064092C">
        <w:t xml:space="preserve">financial data, </w:t>
      </w:r>
      <w:ins w:id="63" w:author="Jason Williams" w:date="2018-11-09T09:15:00Z">
        <w:r w:rsidR="00206209">
          <w:t>m</w:t>
        </w:r>
      </w:ins>
      <w:del w:id="64" w:author="Jason Williams" w:date="2018-11-09T09:15:00Z">
        <w:r w:rsidR="0064092C" w:rsidDel="00206209">
          <w:delText>M</w:delText>
        </w:r>
      </w:del>
      <w:r w:rsidR="0064092C">
        <w:t>arket data, among other sources.</w:t>
      </w:r>
    </w:p>
    <w:p w:rsidR="00206209" w:rsidRPr="00206209" w:rsidRDefault="00206209" w:rsidP="00206209">
      <w:pPr>
        <w:pStyle w:val="ListParagraph"/>
        <w:numPr>
          <w:ilvl w:val="0"/>
          <w:numId w:val="10"/>
        </w:numPr>
        <w:jc w:val="both"/>
        <w:rPr>
          <w:ins w:id="65" w:author="Jason Williams" w:date="2018-11-09T09:15:00Z"/>
          <w:b/>
          <w:rPrChange w:id="66" w:author="Jason Williams" w:date="2018-11-09T09:15:00Z">
            <w:rPr>
              <w:ins w:id="67" w:author="Jason Williams" w:date="2018-11-09T09:15:00Z"/>
            </w:rPr>
          </w:rPrChange>
        </w:rPr>
      </w:pPr>
    </w:p>
    <w:p w:rsidR="00206209" w:rsidRPr="00206209" w:rsidRDefault="00206209" w:rsidP="00206209">
      <w:pPr>
        <w:numPr>
          <w:ins w:id="68" w:author="Jason Williams" w:date="2018-11-09T09:15:00Z"/>
        </w:numPr>
        <w:ind w:left="360"/>
        <w:jc w:val="both"/>
        <w:rPr>
          <w:ins w:id="69" w:author="Jason Williams" w:date="2018-11-09T09:15:00Z"/>
          <w:b/>
        </w:rPr>
        <w:pPrChange w:id="70" w:author="Jason Williams" w:date="2018-11-09T09:15:00Z">
          <w:pPr>
            <w:pStyle w:val="ListParagraph"/>
            <w:numPr>
              <w:numId w:val="10"/>
            </w:numPr>
            <w:ind w:hanging="360"/>
            <w:jc w:val="both"/>
          </w:pPr>
        </w:pPrChange>
      </w:pPr>
    </w:p>
    <w:p w:rsidR="004E6C50" w:rsidRPr="00945AB7" w:rsidRDefault="004E6C50" w:rsidP="00066895">
      <w:pPr>
        <w:pStyle w:val="ListParagraph"/>
        <w:numPr>
          <w:ilvl w:val="0"/>
          <w:numId w:val="8"/>
          <w:numberingChange w:id="71" w:author="Jason Williams" w:date="2018-11-09T08:40:00Z" w:original="%1:2:0:."/>
        </w:numPr>
        <w:jc w:val="both"/>
        <w:rPr>
          <w:b/>
          <w:sz w:val="24"/>
          <w:szCs w:val="24"/>
        </w:rPr>
      </w:pPr>
      <w:r w:rsidRPr="00945AB7">
        <w:rPr>
          <w:b/>
          <w:sz w:val="24"/>
          <w:szCs w:val="24"/>
        </w:rPr>
        <w:t>Data accessibility and availability</w:t>
      </w:r>
      <w:r w:rsidR="00945AB7" w:rsidRPr="00945AB7">
        <w:rPr>
          <w:b/>
          <w:sz w:val="24"/>
          <w:szCs w:val="24"/>
        </w:rPr>
        <w:t xml:space="preserve"> and reporting capabilities.</w:t>
      </w:r>
    </w:p>
    <w:p w:rsidR="004E6C50" w:rsidRPr="004513A9" w:rsidRDefault="004E6C50" w:rsidP="00066895">
      <w:pPr>
        <w:pStyle w:val="ListParagraph"/>
        <w:jc w:val="both"/>
      </w:pPr>
    </w:p>
    <w:p w:rsidR="004E6C50" w:rsidRDefault="004E6C50" w:rsidP="00066895">
      <w:pPr>
        <w:pStyle w:val="ListParagraph"/>
        <w:numPr>
          <w:ilvl w:val="0"/>
          <w:numId w:val="1"/>
          <w:numberingChange w:id="72" w:author="Jason Williams" w:date="2018-11-09T08:40:00Z" w:original="-"/>
        </w:numPr>
        <w:jc w:val="both"/>
      </w:pPr>
      <w:r w:rsidRPr="004A329B">
        <w:rPr>
          <w:u w:val="single"/>
        </w:rPr>
        <w:t>For Model Development and Model Validation:</w:t>
      </w:r>
      <w:r w:rsidR="004A329B" w:rsidRPr="004A329B">
        <w:rPr>
          <w:u w:val="single"/>
        </w:rPr>
        <w:t xml:space="preserve"> </w:t>
      </w:r>
      <w:r w:rsidRPr="004513A9">
        <w:t xml:space="preserve">Users can </w:t>
      </w:r>
      <w:del w:id="73" w:author="Jason Williams" w:date="2018-11-09T09:17:00Z">
        <w:r w:rsidRPr="004513A9" w:rsidDel="00206209">
          <w:delText xml:space="preserve">have </w:delText>
        </w:r>
      </w:del>
      <w:ins w:id="74" w:author="Jason Williams" w:date="2018-11-09T09:17:00Z">
        <w:r w:rsidR="00206209">
          <w:t>gain</w:t>
        </w:r>
        <w:r w:rsidR="00206209" w:rsidRPr="004513A9">
          <w:t xml:space="preserve"> </w:t>
        </w:r>
      </w:ins>
      <w:r w:rsidRPr="004513A9">
        <w:t xml:space="preserve">access to data from IDP and other sources to develop and validate models on </w:t>
      </w:r>
      <w:ins w:id="75" w:author="Jason Williams" w:date="2018-11-09T09:18:00Z">
        <w:r w:rsidR="00206209">
          <w:t>various</w:t>
        </w:r>
      </w:ins>
      <w:del w:id="76" w:author="Jason Williams" w:date="2018-11-09T09:18:00Z">
        <w:r w:rsidRPr="004513A9" w:rsidDel="00206209">
          <w:delText>the</w:delText>
        </w:r>
      </w:del>
      <w:r w:rsidRPr="004513A9">
        <w:t xml:space="preserve"> software</w:t>
      </w:r>
      <w:ins w:id="77" w:author="Jason Williams" w:date="2018-11-09T09:18:00Z">
        <w:r w:rsidR="00206209">
          <w:t xml:space="preserve"> and </w:t>
        </w:r>
      </w:ins>
      <w:del w:id="78" w:author="Jason Williams" w:date="2018-11-09T09:18:00Z">
        <w:r w:rsidRPr="004513A9" w:rsidDel="00206209">
          <w:delText>/</w:delText>
        </w:r>
      </w:del>
      <w:r w:rsidRPr="004513A9">
        <w:t>platforms</w:t>
      </w:r>
      <w:ins w:id="79" w:author="Jason Williams" w:date="2018-11-09T09:19:00Z">
        <w:r w:rsidR="00206209">
          <w:t xml:space="preserve"> such as</w:t>
        </w:r>
      </w:ins>
      <w:del w:id="80" w:author="Jason Williams" w:date="2018-11-09T09:19:00Z">
        <w:r w:rsidRPr="004513A9" w:rsidDel="00206209">
          <w:delText>:</w:delText>
        </w:r>
      </w:del>
      <w:r w:rsidRPr="004513A9">
        <w:t xml:space="preserve"> SAS, </w:t>
      </w:r>
      <w:proofErr w:type="spellStart"/>
      <w:r w:rsidRPr="004513A9">
        <w:t>Dataiku</w:t>
      </w:r>
      <w:proofErr w:type="spellEnd"/>
      <w:r w:rsidRPr="004513A9">
        <w:t xml:space="preserve">, </w:t>
      </w:r>
      <w:ins w:id="81" w:author="Jason Williams" w:date="2018-11-09T09:19:00Z">
        <w:r w:rsidR="00206209">
          <w:t xml:space="preserve">and </w:t>
        </w:r>
      </w:ins>
      <w:r w:rsidRPr="004513A9">
        <w:t>Excel</w:t>
      </w:r>
      <w:del w:id="82" w:author="Jason Williams" w:date="2018-11-09T09:19:00Z">
        <w:r w:rsidRPr="004513A9" w:rsidDel="00206209">
          <w:delText xml:space="preserve"> etc</w:delText>
        </w:r>
      </w:del>
      <w:r w:rsidRPr="004513A9">
        <w:t xml:space="preserve">. </w:t>
      </w:r>
      <w:r w:rsidR="000C77AB">
        <w:t>Therefore, t</w:t>
      </w:r>
      <w:r w:rsidRPr="004513A9">
        <w:t xml:space="preserve">he data is not necessarily all in one place </w:t>
      </w:r>
      <w:r w:rsidR="004A329B">
        <w:t>before model development.</w:t>
      </w:r>
    </w:p>
    <w:p w:rsidR="004A329B" w:rsidRPr="004513A9" w:rsidRDefault="004A329B" w:rsidP="00066895">
      <w:pPr>
        <w:pStyle w:val="ListParagraph"/>
        <w:jc w:val="both"/>
      </w:pPr>
    </w:p>
    <w:p w:rsidR="004E6C50" w:rsidRPr="004A329B" w:rsidRDefault="004E6C50" w:rsidP="00066895">
      <w:pPr>
        <w:pStyle w:val="ListParagraph"/>
        <w:numPr>
          <w:ilvl w:val="0"/>
          <w:numId w:val="1"/>
          <w:numberingChange w:id="83" w:author="Jason Williams" w:date="2018-11-09T08:40:00Z" w:original="-"/>
        </w:numPr>
        <w:jc w:val="both"/>
        <w:rPr>
          <w:u w:val="single"/>
        </w:rPr>
      </w:pPr>
      <w:r w:rsidRPr="004513A9">
        <w:rPr>
          <w:u w:val="single"/>
        </w:rPr>
        <w:t>For Model Implementation and Reporting:</w:t>
      </w:r>
      <w:r w:rsidR="004A329B">
        <w:rPr>
          <w:u w:val="single"/>
        </w:rPr>
        <w:t xml:space="preserve"> </w:t>
      </w:r>
      <w:r w:rsidRPr="004513A9">
        <w:t>There are specialized implementation platforms according to the type of model: Stress testing, IFRS9, Ad</w:t>
      </w:r>
      <w:r w:rsidR="004A329B">
        <w:t>judication, Basel, among others.</w:t>
      </w:r>
      <w:r w:rsidRPr="004513A9">
        <w:t xml:space="preserve"> </w:t>
      </w:r>
      <w:ins w:id="84" w:author="Jason Williams" w:date="2018-11-09T09:25:00Z">
        <w:r w:rsidR="00206209">
          <w:t>For the most part t</w:t>
        </w:r>
      </w:ins>
      <w:del w:id="85" w:author="Jason Williams" w:date="2018-11-09T09:25:00Z">
        <w:r w:rsidRPr="004513A9" w:rsidDel="00206209">
          <w:delText>T</w:delText>
        </w:r>
      </w:del>
      <w:r w:rsidRPr="004513A9">
        <w:t>hese platforms pull data from IDP</w:t>
      </w:r>
      <w:ins w:id="86" w:author="Jason Williams" w:date="2018-11-09T09:25:00Z">
        <w:r w:rsidR="00206209">
          <w:t>,</w:t>
        </w:r>
      </w:ins>
      <w:r w:rsidRPr="004513A9">
        <w:t xml:space="preserve"> </w:t>
      </w:r>
      <w:del w:id="87" w:author="Jason Williams" w:date="2018-11-09T09:25:00Z">
        <w:r w:rsidRPr="004513A9" w:rsidDel="00206209">
          <w:delText xml:space="preserve">for the most part </w:delText>
        </w:r>
      </w:del>
      <w:r w:rsidRPr="004513A9">
        <w:t>although the data feeds are supplemented with non</w:t>
      </w:r>
      <w:ins w:id="88" w:author="Jason Williams" w:date="2018-11-09T09:28:00Z">
        <w:r w:rsidR="00133706">
          <w:t>-</w:t>
        </w:r>
      </w:ins>
      <w:del w:id="89" w:author="Jason Williams" w:date="2018-11-09T09:28:00Z">
        <w:r w:rsidRPr="004513A9" w:rsidDel="00133706">
          <w:delText xml:space="preserve"> </w:delText>
        </w:r>
      </w:del>
      <w:r w:rsidRPr="004513A9">
        <w:t>IDP sources when there are missing data in IDP from a quality or history perspective.</w:t>
      </w:r>
    </w:p>
    <w:p w:rsidR="004A329B" w:rsidRPr="004513A9" w:rsidRDefault="004E6C50" w:rsidP="00066895">
      <w:pPr>
        <w:pStyle w:val="ListParagraph"/>
        <w:ind w:firstLine="360"/>
        <w:jc w:val="both"/>
      </w:pPr>
      <w:r w:rsidRPr="004513A9">
        <w:t>Usually only recent data (latest snapshot) is u</w:t>
      </w:r>
      <w:r w:rsidR="004A329B">
        <w:t>sed for implementation purposes, where m</w:t>
      </w:r>
      <w:r w:rsidRPr="004513A9">
        <w:t xml:space="preserve">ost </w:t>
      </w:r>
      <w:r w:rsidR="004A329B">
        <w:t xml:space="preserve">feeds are monthly, </w:t>
      </w:r>
      <w:ins w:id="90" w:author="Jason Williams" w:date="2018-11-09T09:30:00Z">
        <w:r w:rsidR="00133706">
          <w:t xml:space="preserve">and </w:t>
        </w:r>
      </w:ins>
      <w:del w:id="91" w:author="Jason Williams" w:date="2018-11-09T09:30:00Z">
        <w:r w:rsidR="004A329B" w:rsidDel="00133706">
          <w:delText xml:space="preserve">where </w:delText>
        </w:r>
      </w:del>
      <w:r w:rsidR="004A329B">
        <w:t>e</w:t>
      </w:r>
      <w:r w:rsidR="004A329B" w:rsidRPr="004513A9">
        <w:t>very implementation platform has its own data feed, monitoring, etc.</w:t>
      </w:r>
    </w:p>
    <w:p w:rsidR="004A329B" w:rsidRPr="004513A9" w:rsidRDefault="004A329B" w:rsidP="00066895">
      <w:pPr>
        <w:pStyle w:val="ListParagraph"/>
        <w:ind w:firstLine="360"/>
        <w:jc w:val="both"/>
      </w:pPr>
    </w:p>
    <w:p w:rsidR="004A329B" w:rsidRPr="004513A9" w:rsidRDefault="004A329B" w:rsidP="00066895">
      <w:pPr>
        <w:ind w:firstLine="720"/>
        <w:jc w:val="both"/>
      </w:pPr>
      <w:r>
        <w:t>Additionally, t</w:t>
      </w:r>
      <w:r w:rsidRPr="004513A9">
        <w:t xml:space="preserve">here is a data repository in IDP called </w:t>
      </w:r>
      <w:r w:rsidRPr="00945AB7">
        <w:rPr>
          <w:b/>
        </w:rPr>
        <w:t>the Common Data Model (CDM)</w:t>
      </w:r>
      <w:ins w:id="92" w:author="Jason Williams" w:date="2018-11-09T09:31:00Z">
        <w:r w:rsidR="00133706">
          <w:rPr>
            <w:b/>
          </w:rPr>
          <w:t>,</w:t>
        </w:r>
      </w:ins>
      <w:r w:rsidRPr="004513A9">
        <w:t xml:space="preserve"> which has been used mainly for reporting. </w:t>
      </w:r>
      <w:r w:rsidR="00945AB7">
        <w:t>CDM</w:t>
      </w:r>
      <w:r w:rsidRPr="004513A9">
        <w:t xml:space="preserve"> is reconciled and monitored every month. </w:t>
      </w:r>
      <w:r w:rsidR="00945AB7">
        <w:t>As a future capability, t</w:t>
      </w:r>
      <w:r w:rsidRPr="004513A9">
        <w:t>he analytical infrastructure will be sourcing from CDM and augmenting the data as appropriate.</w:t>
      </w:r>
    </w:p>
    <w:p w:rsidR="00C01E7E" w:rsidRDefault="00C01E7E" w:rsidP="00066895">
      <w:pPr>
        <w:jc w:val="both"/>
      </w:pPr>
    </w:p>
    <w:p w:rsidR="00E0485D" w:rsidRPr="00E869B5" w:rsidRDefault="00E0485D" w:rsidP="00066895">
      <w:pPr>
        <w:pStyle w:val="ListParagraph"/>
        <w:numPr>
          <w:ilvl w:val="0"/>
          <w:numId w:val="8"/>
          <w:numberingChange w:id="93" w:author="Jason Williams" w:date="2018-11-09T08:40:00Z" w:original="%1:3:0:."/>
        </w:numPr>
        <w:jc w:val="both"/>
        <w:rPr>
          <w:b/>
          <w:sz w:val="24"/>
        </w:rPr>
      </w:pPr>
      <w:r w:rsidRPr="00E869B5">
        <w:rPr>
          <w:b/>
          <w:sz w:val="24"/>
        </w:rPr>
        <w:t>Review of current information/data governance organization</w:t>
      </w:r>
      <w:r w:rsidR="00E869B5">
        <w:rPr>
          <w:b/>
          <w:sz w:val="24"/>
        </w:rPr>
        <w:t xml:space="preserve"> and </w:t>
      </w:r>
      <w:r w:rsidR="0056403C">
        <w:rPr>
          <w:b/>
          <w:sz w:val="24"/>
        </w:rPr>
        <w:t>responsibilities</w:t>
      </w:r>
    </w:p>
    <w:p w:rsidR="00E0485D" w:rsidRDefault="00E0485D" w:rsidP="00066895">
      <w:pPr>
        <w:jc w:val="both"/>
      </w:pPr>
    </w:p>
    <w:p w:rsidR="00E0485D" w:rsidRDefault="00354E99" w:rsidP="00066895">
      <w:pPr>
        <w:spacing w:after="200" w:line="276" w:lineRule="auto"/>
        <w:jc w:val="both"/>
      </w:pPr>
      <w:r>
        <w:t xml:space="preserve">The </w:t>
      </w:r>
      <w:r w:rsidR="007B69C9">
        <w:t xml:space="preserve">Model Risk Guidelines from </w:t>
      </w:r>
      <w:proofErr w:type="gramStart"/>
      <w:r w:rsidR="007B69C9">
        <w:t>July,</w:t>
      </w:r>
      <w:proofErr w:type="gramEnd"/>
      <w:r w:rsidR="007B69C9">
        <w:t xml:space="preserve"> 2018, determine that </w:t>
      </w:r>
      <w:r w:rsidR="00E0485D">
        <w:t>Data is governed by the Enterprise Data Governance &amp; Analytics Group and outlined in the Enterprise Data Governance Operating Directive.</w:t>
      </w:r>
      <w:r w:rsidR="00DB1615">
        <w:t xml:space="preserve"> The responsible groups for data manipulation are presented below.</w:t>
      </w:r>
    </w:p>
    <w:p w:rsidR="000008DD" w:rsidRDefault="007B69C9" w:rsidP="00066895">
      <w:pPr>
        <w:spacing w:after="200" w:line="276" w:lineRule="auto"/>
        <w:jc w:val="both"/>
        <w:rPr>
          <w:b/>
        </w:rPr>
      </w:pPr>
      <w:r>
        <w:rPr>
          <w:b/>
        </w:rPr>
        <w:t xml:space="preserve">3.1 For </w:t>
      </w:r>
      <w:r w:rsidR="00DB1615">
        <w:rPr>
          <w:b/>
        </w:rPr>
        <w:t>internal r</w:t>
      </w:r>
      <w:r>
        <w:rPr>
          <w:b/>
        </w:rPr>
        <w:t>aw data</w:t>
      </w:r>
    </w:p>
    <w:p w:rsidR="000008DD" w:rsidRDefault="003A0E8B" w:rsidP="00066895">
      <w:pPr>
        <w:spacing w:after="200" w:line="276" w:lineRule="auto"/>
        <w:jc w:val="both"/>
      </w:pPr>
      <w:r>
        <w:t>R</w:t>
      </w:r>
      <w:r w:rsidR="00E0485D" w:rsidRPr="003A0E8B">
        <w:t xml:space="preserve">aw data generated in daily operations by Operating Groups is owned by the Operating Groups. </w:t>
      </w:r>
      <w:r w:rsidR="007B69C9" w:rsidRPr="003A0E8B">
        <w:t xml:space="preserve">Operating Groups </w:t>
      </w:r>
      <w:r w:rsidR="007B69C9">
        <w:t>are</w:t>
      </w:r>
      <w:r w:rsidR="00E0485D" w:rsidRPr="003A0E8B">
        <w:t xml:space="preserve"> part of Enterprise Data Governance Operating Directive, </w:t>
      </w:r>
      <w:r w:rsidR="007B69C9">
        <w:t xml:space="preserve">and they are </w:t>
      </w:r>
      <w:r w:rsidR="00E0485D" w:rsidRPr="003A0E8B">
        <w:t>responsible for the accuracy, integrity and completeness of their data</w:t>
      </w:r>
      <w:r w:rsidR="00DB1615">
        <w:t>.</w:t>
      </w:r>
    </w:p>
    <w:p w:rsidR="003A0E8B" w:rsidRPr="003A0E8B" w:rsidRDefault="000008DD" w:rsidP="00066895">
      <w:pPr>
        <w:jc w:val="both"/>
      </w:pPr>
      <w:r w:rsidRPr="000008DD">
        <w:t xml:space="preserve">On the other hand, </w:t>
      </w:r>
      <w:r w:rsidR="00E0485D" w:rsidRPr="003A0E8B">
        <w:t xml:space="preserve">the Model Developers (as users of the data) are responsible for raising data quality issues through Data Issue Management Process of the Enterprise Data Governance Operating Directive, where data issues are prioritized and addressed. </w:t>
      </w:r>
    </w:p>
    <w:p w:rsidR="003A0E8B" w:rsidRDefault="003A0E8B" w:rsidP="00066895">
      <w:pPr>
        <w:jc w:val="both"/>
      </w:pPr>
    </w:p>
    <w:p w:rsidR="000008DD" w:rsidRDefault="000008DD" w:rsidP="00066895">
      <w:pPr>
        <w:spacing w:after="200" w:line="276" w:lineRule="auto"/>
        <w:jc w:val="both"/>
        <w:rPr>
          <w:b/>
        </w:rPr>
      </w:pPr>
      <w:r>
        <w:rPr>
          <w:b/>
        </w:rPr>
        <w:t>3.2 For data extraction and manipulation</w:t>
      </w:r>
    </w:p>
    <w:p w:rsidR="00DB1615" w:rsidRDefault="00DB1615" w:rsidP="00066895">
      <w:pPr>
        <w:jc w:val="both"/>
      </w:pPr>
      <w:r>
        <w:t xml:space="preserve">The </w:t>
      </w:r>
      <w:del w:id="94" w:author="Jason Williams" w:date="2018-11-09T09:38:00Z">
        <w:r w:rsidDel="001F088B">
          <w:delText>Modelling</w:delText>
        </w:r>
      </w:del>
      <w:ins w:id="95" w:author="Jason Williams" w:date="2018-11-09T09:38:00Z">
        <w:r w:rsidR="001F088B">
          <w:t>Modeling</w:t>
        </w:r>
      </w:ins>
      <w:r>
        <w:t xml:space="preserve"> team is responsible for the following data requirements specification tasks (except for specific Model areas where another group has explicit responsibility):</w:t>
      </w:r>
    </w:p>
    <w:p w:rsidR="00DB1615" w:rsidRDefault="00DB1615" w:rsidP="00066895">
      <w:pPr>
        <w:pStyle w:val="ListParagraph"/>
        <w:numPr>
          <w:ilvl w:val="0"/>
          <w:numId w:val="11"/>
          <w:numberingChange w:id="96" w:author="Jason Williams" w:date="2018-11-09T08:40:00Z" w:original="-"/>
        </w:numPr>
        <w:jc w:val="both"/>
      </w:pPr>
      <w:r>
        <w:t>Defining the data requirements</w:t>
      </w:r>
    </w:p>
    <w:p w:rsidR="00DB1615" w:rsidRDefault="00DB1615" w:rsidP="00066895">
      <w:pPr>
        <w:pStyle w:val="ListParagraph"/>
        <w:numPr>
          <w:ilvl w:val="0"/>
          <w:numId w:val="11"/>
          <w:numberingChange w:id="97" w:author="Jason Williams" w:date="2018-11-09T08:40:00Z" w:original="-"/>
        </w:numPr>
        <w:jc w:val="both"/>
      </w:pPr>
      <w:r>
        <w:t>Identifying the data sources when appropriate</w:t>
      </w:r>
    </w:p>
    <w:p w:rsidR="00DB1615" w:rsidRDefault="00DB1615" w:rsidP="00066895">
      <w:pPr>
        <w:pStyle w:val="ListParagraph"/>
        <w:numPr>
          <w:ilvl w:val="0"/>
          <w:numId w:val="11"/>
          <w:numberingChange w:id="98" w:author="Jason Williams" w:date="2018-11-09T08:40:00Z" w:original="-"/>
        </w:numPr>
        <w:jc w:val="both"/>
      </w:pPr>
      <w:r>
        <w:t>Documenting the data extraction code</w:t>
      </w:r>
    </w:p>
    <w:p w:rsidR="00DB1615" w:rsidRDefault="00DB1615" w:rsidP="00066895">
      <w:pPr>
        <w:jc w:val="both"/>
      </w:pPr>
    </w:p>
    <w:p w:rsidR="00DB1615" w:rsidRDefault="00DB1615" w:rsidP="00066895">
      <w:pPr>
        <w:jc w:val="both"/>
      </w:pPr>
      <w:r>
        <w:t>The Model Developers should engage relevant stakeholders, including MV, as appropriate, on critical decisions concerning the choice of data, treatment of data, selection of variables and risk drivers subject to the stipulations for preserving MV independence during early engagement in Model Purpose and Business context.</w:t>
      </w:r>
    </w:p>
    <w:p w:rsidR="00DB1615" w:rsidRDefault="00DB1615" w:rsidP="00066895">
      <w:pPr>
        <w:jc w:val="both"/>
      </w:pPr>
    </w:p>
    <w:p w:rsidR="00DB1615" w:rsidRDefault="00DB1615" w:rsidP="00066895">
      <w:pPr>
        <w:jc w:val="both"/>
      </w:pPr>
      <w:r>
        <w:t>The Model Developer should document the weaknesses and limitations of the data and analyze their impact on the overall Model. Significant data weaknesses or limitations that affect the Model’s effectiveness should be clearly documented and communicated to the Model Owner and Users and other stakeholders, including MV.</w:t>
      </w:r>
    </w:p>
    <w:p w:rsidR="00DB1615" w:rsidRDefault="00DB1615" w:rsidP="00066895">
      <w:pPr>
        <w:jc w:val="both"/>
      </w:pPr>
    </w:p>
    <w:p w:rsidR="00DB1615" w:rsidRPr="00DB1615" w:rsidRDefault="00DB1615" w:rsidP="00066895">
      <w:pPr>
        <w:spacing w:after="200" w:line="276" w:lineRule="auto"/>
        <w:jc w:val="both"/>
        <w:rPr>
          <w:b/>
        </w:rPr>
      </w:pPr>
      <w:r w:rsidRPr="00DB1615">
        <w:rPr>
          <w:b/>
        </w:rPr>
        <w:t>3.3. For External data</w:t>
      </w:r>
    </w:p>
    <w:p w:rsidR="00654D1F" w:rsidRDefault="00E0485D" w:rsidP="00066895">
      <w:pPr>
        <w:spacing w:after="200" w:line="276" w:lineRule="auto"/>
        <w:jc w:val="both"/>
      </w:pPr>
      <w:r w:rsidRPr="003A0E8B">
        <w:t>When the Model Developer decides to use external data or proxies, the Model Owner, Developer and/or any other group designated by the Model Owner or Operating Group, is responsible to ensure the accuracy, integrity, relevance and representativeness of such data</w:t>
      </w:r>
      <w:r w:rsidR="00DB1615">
        <w:t>.</w:t>
      </w:r>
      <w:r w:rsidRPr="003A0E8B">
        <w:t xml:space="preserve"> The Model Developer must document any assumptions associated with the data sample and the rationale for their selection as well as the source and ownership of the data.</w:t>
      </w:r>
    </w:p>
    <w:p w:rsidR="000C77AB" w:rsidRPr="004513A9" w:rsidRDefault="000C77AB" w:rsidP="00066895">
      <w:pPr>
        <w:jc w:val="both"/>
      </w:pPr>
    </w:p>
    <w:p w:rsidR="004513A9" w:rsidRPr="00E869B5" w:rsidRDefault="00E6439B" w:rsidP="00066895">
      <w:pPr>
        <w:pStyle w:val="ListParagraph"/>
        <w:numPr>
          <w:ilvl w:val="0"/>
          <w:numId w:val="8"/>
          <w:numberingChange w:id="99" w:author="Jason Williams" w:date="2018-11-09T08:40:00Z" w:original="%1:4:0:."/>
        </w:numPr>
        <w:jc w:val="both"/>
        <w:rPr>
          <w:b/>
          <w:sz w:val="24"/>
        </w:rPr>
      </w:pPr>
      <w:r>
        <w:rPr>
          <w:b/>
          <w:sz w:val="24"/>
        </w:rPr>
        <w:t>P</w:t>
      </w:r>
      <w:r w:rsidR="004513A9" w:rsidRPr="00E869B5">
        <w:rPr>
          <w:b/>
          <w:sz w:val="24"/>
        </w:rPr>
        <w:t>erceived and potential data quality issues</w:t>
      </w:r>
    </w:p>
    <w:p w:rsidR="000C77AB" w:rsidRDefault="000C77AB" w:rsidP="00066895">
      <w:pPr>
        <w:ind w:left="360"/>
        <w:jc w:val="both"/>
        <w:rPr>
          <w:u w:val="single"/>
        </w:rPr>
      </w:pPr>
    </w:p>
    <w:p w:rsidR="005D6433" w:rsidRPr="00D326DC" w:rsidRDefault="000C77AB" w:rsidP="00066895">
      <w:pPr>
        <w:pStyle w:val="ListParagraph"/>
        <w:numPr>
          <w:ilvl w:val="0"/>
          <w:numId w:val="1"/>
          <w:numberingChange w:id="100" w:author="Jason Williams" w:date="2018-11-09T08:40:00Z" w:original="-"/>
        </w:numPr>
        <w:jc w:val="both"/>
      </w:pPr>
      <w:r>
        <w:t xml:space="preserve">The </w:t>
      </w:r>
      <w:r w:rsidRPr="004513A9">
        <w:t>data</w:t>
      </w:r>
      <w:r>
        <w:t xml:space="preserve"> sourcing for</w:t>
      </w:r>
      <w:r w:rsidRPr="004513A9">
        <w:t xml:space="preserve"> </w:t>
      </w:r>
      <w:r>
        <w:t xml:space="preserve">modeling is </w:t>
      </w:r>
      <w:r w:rsidRPr="004513A9">
        <w:t>not necessarily all in one place</w:t>
      </w:r>
      <w:r>
        <w:t xml:space="preserve">. Most of the data is retrieved from IDP, however due to </w:t>
      </w:r>
      <w:r w:rsidRPr="004513A9">
        <w:t xml:space="preserve">limited history </w:t>
      </w:r>
      <w:r>
        <w:t xml:space="preserve">or limited variables sent to IDP, users retrieve data from the original data sources. </w:t>
      </w:r>
      <w:r w:rsidR="005D6433" w:rsidRPr="00D326DC">
        <w:t>Without the readily access</w:t>
      </w:r>
      <w:r w:rsidR="005D6433">
        <w:t>ibility</w:t>
      </w:r>
      <w:r w:rsidR="005D6433" w:rsidRPr="00D326DC">
        <w:t xml:space="preserve"> </w:t>
      </w:r>
      <w:r w:rsidR="005D6433">
        <w:t xml:space="preserve">to data using a central repository, users will </w:t>
      </w:r>
      <w:r w:rsidR="005D6433" w:rsidRPr="00D326DC">
        <w:t>spend</w:t>
      </w:r>
      <w:r w:rsidR="005D6433">
        <w:t xml:space="preserve"> an important part of their time compiling datasets rather than</w:t>
      </w:r>
      <w:r w:rsidR="005D6433" w:rsidRPr="002345AC">
        <w:t xml:space="preserve"> </w:t>
      </w:r>
      <w:r w:rsidR="005D6433">
        <w:t>analyzing data</w:t>
      </w:r>
      <w:r w:rsidR="005D6433" w:rsidRPr="00D326DC">
        <w:t>.  </w:t>
      </w:r>
    </w:p>
    <w:p w:rsidR="005D6433" w:rsidRDefault="005D6433" w:rsidP="00066895">
      <w:pPr>
        <w:jc w:val="both"/>
      </w:pPr>
    </w:p>
    <w:p w:rsidR="000C77AB" w:rsidRDefault="000C77AB" w:rsidP="00066895">
      <w:pPr>
        <w:pStyle w:val="ListParagraph"/>
        <w:numPr>
          <w:ilvl w:val="0"/>
          <w:numId w:val="11"/>
          <w:numberingChange w:id="101" w:author="Jason Williams" w:date="2018-11-09T08:40:00Z" w:original="-"/>
        </w:numPr>
        <w:jc w:val="both"/>
      </w:pPr>
      <w:r>
        <w:t>There is a</w:t>
      </w:r>
      <w:r w:rsidRPr="004513A9">
        <w:t xml:space="preserve"> big initiative in place to bring all data required for model development, model monitoring and model implementation to IDP. This will be both an augmentation and a </w:t>
      </w:r>
      <w:proofErr w:type="spellStart"/>
      <w:r w:rsidRPr="004513A9">
        <w:t>curation</w:t>
      </w:r>
      <w:proofErr w:type="spellEnd"/>
      <w:r w:rsidRPr="004513A9">
        <w:t xml:space="preserve"> exercise where the goal is to have all models sourcing from the same data, in a </w:t>
      </w:r>
      <w:proofErr w:type="spellStart"/>
      <w:r w:rsidRPr="004513A9">
        <w:t>productionalized</w:t>
      </w:r>
      <w:proofErr w:type="spellEnd"/>
      <w:r w:rsidRPr="004513A9">
        <w:t xml:space="preserve"> manner with all control and checks following the IDP framework.</w:t>
      </w:r>
    </w:p>
    <w:p w:rsidR="00FE4332" w:rsidRPr="004513A9" w:rsidRDefault="00FE4332" w:rsidP="00066895">
      <w:pPr>
        <w:pStyle w:val="ListParagraph"/>
        <w:jc w:val="both"/>
      </w:pPr>
    </w:p>
    <w:p w:rsidR="00FE4332" w:rsidRDefault="00FE4332" w:rsidP="00066895">
      <w:pPr>
        <w:pStyle w:val="ListParagraph"/>
        <w:numPr>
          <w:ilvl w:val="0"/>
          <w:numId w:val="11"/>
          <w:numberingChange w:id="102" w:author="Jason Williams" w:date="2018-11-09T08:40:00Z" w:original="-"/>
        </w:numPr>
        <w:jc w:val="both"/>
      </w:pPr>
      <w:r>
        <w:t>Regarding Data integration and access, individual data sources need more accurate definitions and common identifiers and elements among data marts need to be documented. For instance, the data dictionary does not provide variable description and valid values for all the variables presented, which increase the dependency on the data owners to understand the data.</w:t>
      </w:r>
    </w:p>
    <w:p w:rsidR="00DF4F78" w:rsidRPr="004513A9" w:rsidRDefault="00DF4F78" w:rsidP="00066895">
      <w:pPr>
        <w:jc w:val="both"/>
      </w:pPr>
    </w:p>
    <w:p w:rsidR="004E756C" w:rsidRDefault="00AD629A" w:rsidP="00066895">
      <w:pPr>
        <w:pStyle w:val="ListParagraph"/>
        <w:numPr>
          <w:ilvl w:val="0"/>
          <w:numId w:val="1"/>
          <w:numberingChange w:id="103" w:author="Jason Williams" w:date="2018-11-09T08:40:00Z" w:original="-"/>
        </w:numPr>
        <w:jc w:val="both"/>
      </w:pPr>
      <w:r>
        <w:t xml:space="preserve">Regarding tools, </w:t>
      </w:r>
      <w:proofErr w:type="spellStart"/>
      <w:r w:rsidR="00DF4F78" w:rsidRPr="004513A9">
        <w:t>Dataiku</w:t>
      </w:r>
      <w:proofErr w:type="spellEnd"/>
      <w:r w:rsidR="00DF4F78" w:rsidRPr="004513A9">
        <w:t xml:space="preserve"> will be used for Development and Validation where applicable but it’s not the only tool. RCMD is still mainly a SAS shop and 99% of </w:t>
      </w:r>
      <w:r>
        <w:t xml:space="preserve">BMO’s </w:t>
      </w:r>
      <w:r w:rsidR="00DF4F78" w:rsidRPr="004513A9">
        <w:t>models are developed in SAS.</w:t>
      </w:r>
      <w:r>
        <w:t xml:space="preserve"> On the other hand, t</w:t>
      </w:r>
      <w:r w:rsidR="00DF4F78" w:rsidRPr="004513A9">
        <w:t xml:space="preserve">he implementation process will continue on the implementation platforms. </w:t>
      </w:r>
      <w:proofErr w:type="spellStart"/>
      <w:r w:rsidR="00DF4F78" w:rsidRPr="004513A9">
        <w:t>Dataiku</w:t>
      </w:r>
      <w:proofErr w:type="spellEnd"/>
      <w:r w:rsidR="00DF4F78" w:rsidRPr="004513A9">
        <w:t xml:space="preserve"> doesn’t implement models. It has </w:t>
      </w:r>
      <w:proofErr w:type="gramStart"/>
      <w:r>
        <w:t xml:space="preserve">an </w:t>
      </w:r>
      <w:r w:rsidRPr="004513A9">
        <w:t>API</w:t>
      </w:r>
      <w:proofErr w:type="gramEnd"/>
      <w:r w:rsidR="00DF4F78" w:rsidRPr="004513A9">
        <w:t xml:space="preserve"> creation functionality for example but it’s not an implementation platform.</w:t>
      </w:r>
      <w:bookmarkStart w:id="104" w:name="_GoBack"/>
      <w:bookmarkEnd w:id="104"/>
    </w:p>
    <w:p w:rsidR="004E756C" w:rsidRDefault="004E756C" w:rsidP="00066895">
      <w:pPr>
        <w:jc w:val="both"/>
      </w:pPr>
    </w:p>
    <w:p w:rsidR="00FE4332" w:rsidRPr="004513A9" w:rsidRDefault="00FE4332" w:rsidP="00066895">
      <w:pPr>
        <w:pStyle w:val="ListParagraph"/>
        <w:numPr>
          <w:ilvl w:val="0"/>
          <w:numId w:val="1"/>
          <w:numberingChange w:id="105" w:author="Jason Williams" w:date="2018-11-09T08:40:00Z" w:original="-"/>
        </w:numPr>
        <w:jc w:val="both"/>
      </w:pPr>
      <w:r>
        <w:t>For emerging data, th</w:t>
      </w:r>
      <w:r w:rsidRPr="004513A9">
        <w:t>e associated data governance</w:t>
      </w:r>
      <w:r>
        <w:t xml:space="preserve"> has not been established yet </w:t>
      </w:r>
      <w:r w:rsidRPr="004513A9">
        <w:t xml:space="preserve">to our </w:t>
      </w:r>
      <w:r>
        <w:t xml:space="preserve">group </w:t>
      </w:r>
      <w:r w:rsidRPr="004513A9">
        <w:t>knowledge. The data governance group might have starting thoughts on this although this topi</w:t>
      </w:r>
      <w:r>
        <w:t>c</w:t>
      </w:r>
    </w:p>
    <w:p w:rsidR="00FE4332" w:rsidRPr="004513A9" w:rsidRDefault="00FE4332" w:rsidP="00066895">
      <w:pPr>
        <w:ind w:left="720"/>
        <w:jc w:val="both"/>
      </w:pPr>
      <w:r w:rsidRPr="004513A9">
        <w:t xml:space="preserve">Please refer to the </w:t>
      </w:r>
      <w:r w:rsidRPr="00066895">
        <w:rPr>
          <w:b/>
          <w:i/>
        </w:rPr>
        <w:t>Risk Modeling Data Flows</w:t>
      </w:r>
      <w:r w:rsidRPr="004513A9">
        <w:rPr>
          <w:i/>
        </w:rPr>
        <w:t xml:space="preserve"> </w:t>
      </w:r>
      <w:r w:rsidRPr="004513A9">
        <w:t>file for a “futuristic” view of the data flows in the risk models.</w:t>
      </w:r>
      <w:r>
        <w:t xml:space="preserve"> </w:t>
      </w:r>
    </w:p>
    <w:p w:rsidR="004E756C" w:rsidRDefault="004E756C" w:rsidP="00066895">
      <w:pPr>
        <w:pStyle w:val="ListParagraph"/>
        <w:jc w:val="both"/>
      </w:pPr>
    </w:p>
    <w:p w:rsidR="00B61164" w:rsidRDefault="00B61164" w:rsidP="00066895">
      <w:pPr>
        <w:spacing w:after="200" w:line="276" w:lineRule="auto"/>
        <w:jc w:val="both"/>
        <w:rPr>
          <w:b/>
          <w:sz w:val="24"/>
        </w:rPr>
      </w:pPr>
    </w:p>
    <w:p w:rsidR="0028071F" w:rsidRPr="00433639" w:rsidRDefault="003A0E8B" w:rsidP="00066895">
      <w:pPr>
        <w:spacing w:after="200" w:line="276" w:lineRule="auto"/>
        <w:jc w:val="both"/>
        <w:rPr>
          <w:b/>
          <w:sz w:val="24"/>
        </w:rPr>
      </w:pPr>
      <w:r w:rsidRPr="00433639">
        <w:rPr>
          <w:b/>
          <w:sz w:val="24"/>
        </w:rPr>
        <w:t>References</w:t>
      </w:r>
    </w:p>
    <w:p w:rsidR="00DB106F" w:rsidRPr="004513A9" w:rsidRDefault="003A0E8B" w:rsidP="00066895">
      <w:pPr>
        <w:spacing w:after="200" w:line="276" w:lineRule="auto"/>
        <w:jc w:val="both"/>
      </w:pPr>
      <w:r>
        <w:t xml:space="preserve">Model Risk Guidelines, </w:t>
      </w:r>
      <w:proofErr w:type="gramStart"/>
      <w:r>
        <w:t>July,</w:t>
      </w:r>
      <w:proofErr w:type="gramEnd"/>
      <w:r>
        <w:t xml:space="preserve"> 2018. </w:t>
      </w:r>
    </w:p>
    <w:sectPr w:rsidR="00DB106F" w:rsidRPr="004513A9" w:rsidSect="0028071F">
      <w:pgSz w:w="12240" w:h="15840"/>
      <w:pgMar w:top="1440" w:right="1080" w:bottom="1440" w:left="108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 w:author="Jason Williams" w:date="2018-11-09T08:51:00Z" w:initials="JW">
    <w:p w:rsidR="00133706" w:rsidRDefault="00133706">
      <w:pPr>
        <w:pStyle w:val="CommentText"/>
      </w:pPr>
      <w:r>
        <w:rPr>
          <w:rStyle w:val="CommentReference"/>
        </w:rPr>
        <w:annotationRef/>
      </w:r>
      <w:r>
        <w:t>Do you mean that if the external sources fulfill the rules for the data, then it can supplement internal data?</w:t>
      </w:r>
    </w:p>
  </w:comment>
  <w:comment w:id="52" w:author="Jason Williams" w:date="2018-11-09T09:08:00Z" w:initials="JW">
    <w:p w:rsidR="00133706" w:rsidRDefault="00133706">
      <w:pPr>
        <w:pStyle w:val="CommentText"/>
      </w:pPr>
      <w:r>
        <w:rPr>
          <w:rStyle w:val="CommentReference"/>
        </w:rPr>
        <w:annotationRef/>
      </w:r>
      <w:r>
        <w:t xml:space="preserve">Is this a name? YOu are saying external data many times. Could </w:t>
      </w:r>
      <w:proofErr w:type="spellStart"/>
      <w:r>
        <w:t>yo</w:t>
      </w:r>
      <w:proofErr w:type="spellEnd"/>
      <w:r>
        <w:t xml:space="preserve">u say data-to-IDP, and data-to-Bank. Or are you sayng that external data is distributed to IDP and the Bank. </w:t>
      </w:r>
    </w:p>
  </w:comment>
  <w:comment w:id="54" w:author="Jason Williams" w:date="2018-11-09T09:13:00Z" w:initials="JW">
    <w:p w:rsidR="00133706" w:rsidRDefault="00133706">
      <w:pPr>
        <w:pStyle w:val="CommentText"/>
      </w:pPr>
      <w:r>
        <w:rPr>
          <w:rStyle w:val="CommentReference"/>
        </w:rPr>
        <w:annotationRef/>
      </w:r>
      <w:r>
        <w:t xml:space="preserve">You have a statement, and then a contrast (while), but then no resolution.  Or if you get rid of “which”.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37A84"/>
    <w:multiLevelType w:val="multilevel"/>
    <w:tmpl w:val="FC4A6A1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AFF7C67"/>
    <w:multiLevelType w:val="hybridMultilevel"/>
    <w:tmpl w:val="8C041738"/>
    <w:lvl w:ilvl="0" w:tplc="ADC6F89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211AA"/>
    <w:multiLevelType w:val="hybridMultilevel"/>
    <w:tmpl w:val="0FC69D2E"/>
    <w:lvl w:ilvl="0" w:tplc="39327D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3C08B6"/>
    <w:multiLevelType w:val="hybridMultilevel"/>
    <w:tmpl w:val="A4CCC0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76C20"/>
    <w:multiLevelType w:val="hybridMultilevel"/>
    <w:tmpl w:val="D3004CEE"/>
    <w:lvl w:ilvl="0" w:tplc="ADC6F89A">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C5F2847"/>
    <w:multiLevelType w:val="hybridMultilevel"/>
    <w:tmpl w:val="C7767D2C"/>
    <w:lvl w:ilvl="0" w:tplc="ADC6F89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CC5188"/>
    <w:multiLevelType w:val="multilevel"/>
    <w:tmpl w:val="1B8052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5D084291"/>
    <w:multiLevelType w:val="hybridMultilevel"/>
    <w:tmpl w:val="F5C085C4"/>
    <w:lvl w:ilvl="0" w:tplc="ADC6F89A">
      <w:numFmt w:val="bullet"/>
      <w:lvlText w:val="-"/>
      <w:lvlJc w:val="left"/>
      <w:pPr>
        <w:ind w:left="1080" w:hanging="360"/>
      </w:pPr>
      <w:rPr>
        <w:rFonts w:ascii="Calibri" w:eastAsia="Calibri" w:hAnsi="Calibri"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6C0571"/>
    <w:multiLevelType w:val="hybridMultilevel"/>
    <w:tmpl w:val="C95E9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8F6DCF"/>
    <w:multiLevelType w:val="hybridMultilevel"/>
    <w:tmpl w:val="FEBAEB5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2"/>
  </w:num>
  <w:num w:numId="4">
    <w:abstractNumId w:val="4"/>
  </w:num>
  <w:num w:numId="5">
    <w:abstractNumId w:val="7"/>
  </w:num>
  <w:num w:numId="6">
    <w:abstractNumId w:val="9"/>
  </w:num>
  <w:num w:numId="7">
    <w:abstractNumId w:val="3"/>
  </w:num>
  <w:num w:numId="8">
    <w:abstractNumId w:val="6"/>
  </w:num>
  <w:num w:numId="9">
    <w:abstractNumId w:val="0"/>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oNotTrackMoves/>
  <w:defaultTabStop w:val="720"/>
  <w:characterSpacingControl w:val="doNotCompress"/>
  <w:compat/>
  <w:rsids>
    <w:rsidRoot w:val="00017311"/>
    <w:rsid w:val="000008DD"/>
    <w:rsid w:val="00017311"/>
    <w:rsid w:val="00066895"/>
    <w:rsid w:val="0009205E"/>
    <w:rsid w:val="000C77AB"/>
    <w:rsid w:val="00133706"/>
    <w:rsid w:val="00142394"/>
    <w:rsid w:val="00181EF6"/>
    <w:rsid w:val="001F088B"/>
    <w:rsid w:val="00206209"/>
    <w:rsid w:val="002345AC"/>
    <w:rsid w:val="0024402D"/>
    <w:rsid w:val="00267F91"/>
    <w:rsid w:val="0028071F"/>
    <w:rsid w:val="00280F7F"/>
    <w:rsid w:val="00354E99"/>
    <w:rsid w:val="003913F6"/>
    <w:rsid w:val="00392D9A"/>
    <w:rsid w:val="003A0E8B"/>
    <w:rsid w:val="003B57B1"/>
    <w:rsid w:val="003E6A55"/>
    <w:rsid w:val="00433639"/>
    <w:rsid w:val="004364E5"/>
    <w:rsid w:val="004513A9"/>
    <w:rsid w:val="0048717E"/>
    <w:rsid w:val="004A329B"/>
    <w:rsid w:val="004E6C50"/>
    <w:rsid w:val="004E756C"/>
    <w:rsid w:val="004F42C9"/>
    <w:rsid w:val="00524583"/>
    <w:rsid w:val="00535A0D"/>
    <w:rsid w:val="0056403C"/>
    <w:rsid w:val="005D6433"/>
    <w:rsid w:val="005E4FAA"/>
    <w:rsid w:val="005F7D4A"/>
    <w:rsid w:val="0064092C"/>
    <w:rsid w:val="00654D1F"/>
    <w:rsid w:val="00663A52"/>
    <w:rsid w:val="006836A4"/>
    <w:rsid w:val="006A0EB2"/>
    <w:rsid w:val="006D1CAE"/>
    <w:rsid w:val="006E4454"/>
    <w:rsid w:val="00700164"/>
    <w:rsid w:val="00721C8B"/>
    <w:rsid w:val="00795486"/>
    <w:rsid w:val="007B69C9"/>
    <w:rsid w:val="008D3FAA"/>
    <w:rsid w:val="00916F11"/>
    <w:rsid w:val="00945AB7"/>
    <w:rsid w:val="009A109C"/>
    <w:rsid w:val="00A72BBC"/>
    <w:rsid w:val="00AD629A"/>
    <w:rsid w:val="00AE0D42"/>
    <w:rsid w:val="00AF240C"/>
    <w:rsid w:val="00B0739F"/>
    <w:rsid w:val="00B55E96"/>
    <w:rsid w:val="00B61164"/>
    <w:rsid w:val="00BE7E8A"/>
    <w:rsid w:val="00C01E7E"/>
    <w:rsid w:val="00C1531C"/>
    <w:rsid w:val="00C33C46"/>
    <w:rsid w:val="00C428E1"/>
    <w:rsid w:val="00C65D78"/>
    <w:rsid w:val="00C84780"/>
    <w:rsid w:val="00D14291"/>
    <w:rsid w:val="00D326DC"/>
    <w:rsid w:val="00D3674A"/>
    <w:rsid w:val="00D56288"/>
    <w:rsid w:val="00D6197C"/>
    <w:rsid w:val="00D73ECE"/>
    <w:rsid w:val="00D95E5D"/>
    <w:rsid w:val="00DB106F"/>
    <w:rsid w:val="00DB1615"/>
    <w:rsid w:val="00DC4E51"/>
    <w:rsid w:val="00DE6613"/>
    <w:rsid w:val="00DF4F78"/>
    <w:rsid w:val="00E01C56"/>
    <w:rsid w:val="00E0485D"/>
    <w:rsid w:val="00E6439B"/>
    <w:rsid w:val="00E708F0"/>
    <w:rsid w:val="00E7222B"/>
    <w:rsid w:val="00E869B5"/>
    <w:rsid w:val="00F05A27"/>
    <w:rsid w:val="00F62B25"/>
    <w:rsid w:val="00FE4332"/>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311"/>
    <w:pPr>
      <w:spacing w:after="0" w:line="240" w:lineRule="auto"/>
    </w:pPr>
    <w:rPr>
      <w:rFonts w:ascii="Calibri" w:hAnsi="Calibri"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17311"/>
    <w:pPr>
      <w:ind w:left="720"/>
    </w:pPr>
  </w:style>
  <w:style w:type="paragraph" w:styleId="BalloonText">
    <w:name w:val="Balloon Text"/>
    <w:basedOn w:val="Normal"/>
    <w:link w:val="BalloonTextChar"/>
    <w:uiPriority w:val="99"/>
    <w:semiHidden/>
    <w:unhideWhenUsed/>
    <w:rsid w:val="00524583"/>
    <w:rPr>
      <w:rFonts w:ascii="Tahoma" w:hAnsi="Tahoma" w:cs="Tahoma"/>
      <w:sz w:val="16"/>
      <w:szCs w:val="16"/>
    </w:rPr>
  </w:style>
  <w:style w:type="character" w:customStyle="1" w:styleId="BalloonTextChar">
    <w:name w:val="Balloon Text Char"/>
    <w:basedOn w:val="DefaultParagraphFont"/>
    <w:link w:val="BalloonText"/>
    <w:uiPriority w:val="99"/>
    <w:semiHidden/>
    <w:rsid w:val="00524583"/>
    <w:rPr>
      <w:rFonts w:ascii="Tahoma" w:hAnsi="Tahoma" w:cs="Tahoma"/>
      <w:sz w:val="16"/>
      <w:szCs w:val="16"/>
    </w:rPr>
  </w:style>
  <w:style w:type="character" w:styleId="Hyperlink">
    <w:name w:val="Hyperlink"/>
    <w:basedOn w:val="DefaultParagraphFont"/>
    <w:uiPriority w:val="99"/>
    <w:unhideWhenUsed/>
    <w:rsid w:val="003913F6"/>
    <w:rPr>
      <w:color w:val="0000FF" w:themeColor="hyperlink"/>
      <w:u w:val="single"/>
    </w:rPr>
  </w:style>
  <w:style w:type="character" w:styleId="FollowedHyperlink">
    <w:name w:val="FollowedHyperlink"/>
    <w:basedOn w:val="DefaultParagraphFont"/>
    <w:uiPriority w:val="99"/>
    <w:semiHidden/>
    <w:unhideWhenUsed/>
    <w:rsid w:val="004E756C"/>
    <w:rPr>
      <w:color w:val="800080" w:themeColor="followedHyperlink"/>
      <w:u w:val="single"/>
    </w:rPr>
  </w:style>
  <w:style w:type="paragraph" w:styleId="Title">
    <w:name w:val="Title"/>
    <w:basedOn w:val="Normal"/>
    <w:next w:val="Normal"/>
    <w:link w:val="TitleChar"/>
    <w:uiPriority w:val="10"/>
    <w:qFormat/>
    <w:rsid w:val="00066895"/>
    <w:pPr>
      <w:jc w:val="center"/>
    </w:pPr>
    <w:rPr>
      <w:b/>
      <w:sz w:val="28"/>
    </w:rPr>
  </w:style>
  <w:style w:type="character" w:customStyle="1" w:styleId="TitleChar">
    <w:name w:val="Title Char"/>
    <w:basedOn w:val="DefaultParagraphFont"/>
    <w:link w:val="Title"/>
    <w:uiPriority w:val="10"/>
    <w:rsid w:val="00066895"/>
    <w:rPr>
      <w:rFonts w:ascii="Calibri" w:hAnsi="Calibri" w:cs="Times New Roman"/>
      <w:b/>
      <w:sz w:val="28"/>
    </w:rPr>
  </w:style>
  <w:style w:type="character" w:styleId="CommentReference">
    <w:name w:val="annotation reference"/>
    <w:basedOn w:val="DefaultParagraphFont"/>
    <w:uiPriority w:val="99"/>
    <w:semiHidden/>
    <w:unhideWhenUsed/>
    <w:rsid w:val="00535A0D"/>
    <w:rPr>
      <w:sz w:val="18"/>
      <w:szCs w:val="18"/>
    </w:rPr>
  </w:style>
  <w:style w:type="paragraph" w:styleId="CommentText">
    <w:name w:val="annotation text"/>
    <w:basedOn w:val="Normal"/>
    <w:link w:val="CommentTextChar"/>
    <w:uiPriority w:val="99"/>
    <w:semiHidden/>
    <w:unhideWhenUsed/>
    <w:rsid w:val="00535A0D"/>
    <w:rPr>
      <w:sz w:val="24"/>
      <w:szCs w:val="24"/>
    </w:rPr>
  </w:style>
  <w:style w:type="character" w:customStyle="1" w:styleId="CommentTextChar">
    <w:name w:val="Comment Text Char"/>
    <w:basedOn w:val="DefaultParagraphFont"/>
    <w:link w:val="CommentText"/>
    <w:uiPriority w:val="99"/>
    <w:semiHidden/>
    <w:rsid w:val="00535A0D"/>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535A0D"/>
    <w:rPr>
      <w:b/>
      <w:bCs/>
      <w:sz w:val="20"/>
      <w:szCs w:val="20"/>
    </w:rPr>
  </w:style>
  <w:style w:type="character" w:customStyle="1" w:styleId="CommentSubjectChar">
    <w:name w:val="Comment Subject Char"/>
    <w:basedOn w:val="CommentTextChar"/>
    <w:link w:val="CommentSubject"/>
    <w:uiPriority w:val="99"/>
    <w:semiHidden/>
    <w:rsid w:val="00535A0D"/>
    <w:rPr>
      <w:b/>
      <w:bCs/>
      <w:sz w:val="20"/>
      <w:szCs w:val="20"/>
    </w:rPr>
  </w:style>
</w:styles>
</file>

<file path=word/webSettings.xml><?xml version="1.0" encoding="utf-8"?>
<w:webSettings xmlns:r="http://schemas.openxmlformats.org/officeDocument/2006/relationships" xmlns:w="http://schemas.openxmlformats.org/wordprocessingml/2006/main">
  <w:divs>
    <w:div w:id="1018238478">
      <w:bodyDiv w:val="1"/>
      <w:marLeft w:val="0"/>
      <w:marRight w:val="0"/>
      <w:marTop w:val="0"/>
      <w:marBottom w:val="0"/>
      <w:divBdr>
        <w:top w:val="none" w:sz="0" w:space="0" w:color="auto"/>
        <w:left w:val="none" w:sz="0" w:space="0" w:color="auto"/>
        <w:bottom w:val="none" w:sz="0" w:space="0" w:color="auto"/>
        <w:right w:val="none" w:sz="0" w:space="0" w:color="auto"/>
      </w:divBdr>
    </w:div>
    <w:div w:id="1135097401">
      <w:bodyDiv w:val="1"/>
      <w:marLeft w:val="0"/>
      <w:marRight w:val="0"/>
      <w:marTop w:val="0"/>
      <w:marBottom w:val="0"/>
      <w:divBdr>
        <w:top w:val="none" w:sz="0" w:space="0" w:color="auto"/>
        <w:left w:val="none" w:sz="0" w:space="0" w:color="auto"/>
        <w:bottom w:val="none" w:sz="0" w:space="0" w:color="auto"/>
        <w:right w:val="none" w:sz="0" w:space="0" w:color="auto"/>
      </w:divBdr>
    </w:div>
    <w:div w:id="1161115244">
      <w:bodyDiv w:val="1"/>
      <w:marLeft w:val="0"/>
      <w:marRight w:val="0"/>
      <w:marTop w:val="0"/>
      <w:marBottom w:val="0"/>
      <w:divBdr>
        <w:top w:val="none" w:sz="0" w:space="0" w:color="auto"/>
        <w:left w:val="none" w:sz="0" w:space="0" w:color="auto"/>
        <w:bottom w:val="none" w:sz="0" w:space="0" w:color="auto"/>
        <w:right w:val="none" w:sz="0" w:space="0" w:color="auto"/>
      </w:divBdr>
    </w:div>
    <w:div w:id="1446577850">
      <w:bodyDiv w:val="1"/>
      <w:marLeft w:val="0"/>
      <w:marRight w:val="0"/>
      <w:marTop w:val="0"/>
      <w:marBottom w:val="0"/>
      <w:divBdr>
        <w:top w:val="none" w:sz="0" w:space="0" w:color="auto"/>
        <w:left w:val="none" w:sz="0" w:space="0" w:color="auto"/>
        <w:bottom w:val="none" w:sz="0" w:space="0" w:color="auto"/>
        <w:right w:val="none" w:sz="0" w:space="0" w:color="auto"/>
      </w:divBdr>
    </w:div>
    <w:div w:id="155295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1174</Words>
  <Characters>6693</Characters>
  <Application>Microsoft Macintosh Word</Application>
  <DocSecurity>0</DocSecurity>
  <Lines>55</Lines>
  <Paragraphs>13</Paragraphs>
  <ScaleCrop>false</ScaleCrop>
  <HeadingPairs>
    <vt:vector size="2" baseType="variant">
      <vt:variant>
        <vt:lpstr>Title</vt:lpstr>
      </vt:variant>
      <vt:variant>
        <vt:i4>1</vt:i4>
      </vt:variant>
    </vt:vector>
  </HeadingPairs>
  <TitlesOfParts>
    <vt:vector size="1" baseType="lpstr">
      <vt:lpstr/>
    </vt:vector>
  </TitlesOfParts>
  <Company>BMO Financial Group</Company>
  <LinksUpToDate>false</LinksUpToDate>
  <CharactersWithSpaces>8219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Contreras Duarte, Yesika</dc:creator>
  <cp:lastModifiedBy>Jason Williams</cp:lastModifiedBy>
  <cp:revision>3</cp:revision>
  <cp:lastPrinted>2018-11-08T14:52:00Z</cp:lastPrinted>
  <dcterms:created xsi:type="dcterms:W3CDTF">2018-11-09T14:39:00Z</dcterms:created>
  <dcterms:modified xsi:type="dcterms:W3CDTF">2018-11-09T14:41:00Z</dcterms:modified>
</cp:coreProperties>
</file>